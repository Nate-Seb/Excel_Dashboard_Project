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F63D" w14:textId="77777777" w:rsidR="00502DBD" w:rsidRPr="00E1758A" w:rsidRDefault="00E1758A" w:rsidP="00502DBD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Business Scenario</w:t>
      </w:r>
    </w:p>
    <w:p w14:paraId="5B5B44D8" w14:textId="3862305F" w:rsidR="00FA368C" w:rsidRDefault="009324EE" w:rsidP="00FA368C">
      <w:r>
        <w:t xml:space="preserve">The </w:t>
      </w:r>
      <w:r w:rsidR="00225E10">
        <w:t>Analytics team of an Online E-</w:t>
      </w:r>
      <w:r w:rsidR="00FA368C">
        <w:t>Commerce Company want</w:t>
      </w:r>
      <w:r>
        <w:t>s</w:t>
      </w:r>
      <w:r w:rsidR="00FA368C">
        <w:t xml:space="preserve"> to design a Sales dashboard to analyze the sales based on </w:t>
      </w:r>
      <w:r>
        <w:t xml:space="preserve">various </w:t>
      </w:r>
      <w:r w:rsidR="00FA368C">
        <w:t>product categories. The</w:t>
      </w:r>
      <w:r w:rsidR="00225E10">
        <w:t xml:space="preserve"> company</w:t>
      </w:r>
      <w:r w:rsidR="00FA368C">
        <w:t xml:space="preserve"> want</w:t>
      </w:r>
      <w:r w:rsidR="00225E10">
        <w:t>s</w:t>
      </w:r>
      <w:r w:rsidR="00FA368C">
        <w:t xml:space="preserve"> to add user contro</w:t>
      </w:r>
      <w:r>
        <w:t xml:space="preserve">l for product category, so users </w:t>
      </w:r>
      <w:r w:rsidR="00FA368C">
        <w:t>can select</w:t>
      </w:r>
      <w:r>
        <w:t xml:space="preserve"> a</w:t>
      </w:r>
      <w:r w:rsidR="00FA368C">
        <w:t xml:space="preserve"> category and can see the trend month</w:t>
      </w:r>
      <w:r w:rsidR="00344B56">
        <w:t>-</w:t>
      </w:r>
      <w:r w:rsidR="00FA368C">
        <w:t>wise and product</w:t>
      </w:r>
      <w:r w:rsidR="00344B56">
        <w:t>-</w:t>
      </w:r>
      <w:r w:rsidR="00FA368C">
        <w:t>wise</w:t>
      </w:r>
      <w:r w:rsidR="00C822E8">
        <w:t xml:space="preserve"> accordingly</w:t>
      </w:r>
      <w:r w:rsidR="00FA368C">
        <w:t xml:space="preserve">. </w:t>
      </w:r>
    </w:p>
    <w:p w14:paraId="576D05A3" w14:textId="08A0C032" w:rsidR="00FA368C" w:rsidRDefault="009324EE" w:rsidP="00FA368C">
      <w:r>
        <w:t>The</w:t>
      </w:r>
      <w:r w:rsidR="00344B56">
        <w:t xml:space="preserve"> Analytics team</w:t>
      </w:r>
      <w:r>
        <w:t xml:space="preserve"> also want</w:t>
      </w:r>
      <w:r w:rsidR="00344B56">
        <w:t>s</w:t>
      </w:r>
      <w:r>
        <w:t xml:space="preserve"> to create a histogram to analy</w:t>
      </w:r>
      <w:r w:rsidR="00344B56">
        <w:t>z</w:t>
      </w:r>
      <w:r>
        <w:t>e number</w:t>
      </w:r>
      <w:r w:rsidR="00FA368C">
        <w:t xml:space="preserve"> of shipping days.</w:t>
      </w:r>
    </w:p>
    <w:p w14:paraId="0C7E0FAA" w14:textId="4C58DD17" w:rsidR="00FA368C" w:rsidRDefault="00C822E8" w:rsidP="00FA368C">
      <w:r>
        <w:t>The</w:t>
      </w:r>
      <w:r w:rsidR="00344B56">
        <w:t xml:space="preserve"> company’s d</w:t>
      </w:r>
      <w:r w:rsidR="00FA368C">
        <w:t xml:space="preserve">atabase </w:t>
      </w:r>
      <w:r w:rsidR="00344B56">
        <w:t>keeps</w:t>
      </w:r>
      <w:r w:rsidR="00FA368C">
        <w:t xml:space="preserve"> track of </w:t>
      </w:r>
      <w:r w:rsidR="00344B56">
        <w:t xml:space="preserve">the </w:t>
      </w:r>
      <w:r w:rsidR="00FA368C">
        <w:t>following data fields</w:t>
      </w:r>
      <w:r w:rsidR="00344B56">
        <w:t>:</w:t>
      </w:r>
    </w:p>
    <w:p w14:paraId="5B2BB13E" w14:textId="08268D08" w:rsidR="00FA368C" w:rsidRDefault="00FA368C" w:rsidP="00FA368C">
      <w:r>
        <w:t xml:space="preserve">Brand Name, Company Name, Disease Medical Use, Invoice date, Company code, </w:t>
      </w:r>
      <w:r w:rsidRPr="00E0563F">
        <w:t>Ship-to-Country</w:t>
      </w:r>
      <w:r>
        <w:t xml:space="preserve">, </w:t>
      </w:r>
      <w:r w:rsidRPr="00E0563F">
        <w:t>Ship-to-Country Full Name</w:t>
      </w:r>
      <w:r>
        <w:t xml:space="preserve">, </w:t>
      </w:r>
      <w:r w:rsidRPr="00E0563F">
        <w:t xml:space="preserve">Sold-to </w:t>
      </w:r>
      <w:r>
        <w:t>party- Code, Sold-to party Country, Sold</w:t>
      </w:r>
      <w:r w:rsidR="00EC3CEB">
        <w:t>-</w:t>
      </w:r>
      <w:r w:rsidRPr="00E0563F">
        <w:t>to party Country Full Name</w:t>
      </w:r>
      <w:r>
        <w:t xml:space="preserve">, </w:t>
      </w:r>
      <w:r w:rsidRPr="00E0563F">
        <w:t>Delivery Plant</w:t>
      </w:r>
      <w:r>
        <w:t>,</w:t>
      </w:r>
      <w:r w:rsidRPr="00E0563F">
        <w:tab/>
        <w:t>Payment terms</w:t>
      </w:r>
      <w:r>
        <w:t>,</w:t>
      </w:r>
      <w:r w:rsidRPr="00E0563F">
        <w:tab/>
        <w:t>External Agent</w:t>
      </w:r>
      <w:r>
        <w:t>,</w:t>
      </w:r>
      <w:r w:rsidRPr="00E0563F">
        <w:tab/>
        <w:t>Sales quantity</w:t>
      </w:r>
      <w:r>
        <w:t>,</w:t>
      </w:r>
      <w:r>
        <w:tab/>
        <w:t xml:space="preserve">Price TC /Kg, Revenue, </w:t>
      </w:r>
      <w:r w:rsidRPr="00E0563F">
        <w:t>External commissions</w:t>
      </w:r>
      <w:r>
        <w:t>, Month.</w:t>
      </w:r>
    </w:p>
    <w:p w14:paraId="363B721D" w14:textId="77777777" w:rsidR="00AC18A1" w:rsidRDefault="00AC18A1" w:rsidP="00AC18A1">
      <w:pPr>
        <w:rPr>
          <w:b/>
          <w:sz w:val="28"/>
        </w:rPr>
      </w:pPr>
    </w:p>
    <w:p w14:paraId="21958D2A" w14:textId="3DF56301" w:rsidR="00AC18A1" w:rsidDel="00C803C7" w:rsidRDefault="00AC18A1" w:rsidP="00AC18A1">
      <w:pPr>
        <w:rPr>
          <w:del w:id="0" w:author="Haryono Nathaniel Sebastian" w:date="2021-08-24T03:33:00Z"/>
          <w:b/>
          <w:sz w:val="28"/>
        </w:rPr>
      </w:pPr>
      <w:del w:id="1" w:author="Haryono Nathaniel Sebastian" w:date="2021-08-24T03:33:00Z">
        <w:r w:rsidDel="00C803C7">
          <w:rPr>
            <w:b/>
            <w:sz w:val="28"/>
          </w:rPr>
          <w:delText>Overview</w:delText>
        </w:r>
      </w:del>
    </w:p>
    <w:p w14:paraId="01555ACE" w14:textId="0D3BC316" w:rsidR="00AC18A1" w:rsidRPr="0010772E" w:rsidDel="00C803C7" w:rsidRDefault="00AC18A1" w:rsidP="00AC18A1">
      <w:pPr>
        <w:pStyle w:val="Prrafodelista"/>
        <w:numPr>
          <w:ilvl w:val="0"/>
          <w:numId w:val="2"/>
        </w:numPr>
        <w:spacing w:after="200" w:line="276" w:lineRule="auto"/>
        <w:rPr>
          <w:del w:id="2" w:author="Haryono Nathaniel Sebastian" w:date="2021-08-24T03:33:00Z"/>
          <w:b/>
        </w:rPr>
      </w:pPr>
      <w:del w:id="3" w:author="Haryono Nathaniel Sebastian" w:date="2021-08-24T03:33:00Z">
        <w:r w:rsidDel="00C803C7">
          <w:delText>Use the Saved Sample – E</w:delText>
        </w:r>
        <w:r w:rsidR="00931F98" w:rsidDel="00C803C7">
          <w:delText>-</w:delText>
        </w:r>
        <w:r w:rsidDel="00C803C7">
          <w:delText>Commerce database.</w:delText>
        </w:r>
      </w:del>
    </w:p>
    <w:p w14:paraId="42893C72" w14:textId="0691A854" w:rsidR="00AC18A1" w:rsidRPr="00EE5C84" w:rsidDel="00C803C7" w:rsidRDefault="00AC18A1" w:rsidP="00AC18A1">
      <w:pPr>
        <w:pStyle w:val="Prrafodelista"/>
        <w:numPr>
          <w:ilvl w:val="0"/>
          <w:numId w:val="2"/>
        </w:numPr>
        <w:spacing w:after="200" w:line="276" w:lineRule="auto"/>
        <w:rPr>
          <w:del w:id="4" w:author="Haryono Nathaniel Sebastian" w:date="2021-08-24T03:33:00Z"/>
          <w:b/>
        </w:rPr>
      </w:pPr>
      <w:del w:id="5" w:author="Haryono Nathaniel Sebastian" w:date="2021-08-24T03:33:00Z">
        <w:r w:rsidDel="00C803C7">
          <w:delText xml:space="preserve">Prepare </w:delText>
        </w:r>
        <w:r w:rsidR="004E7AA8" w:rsidDel="00C803C7">
          <w:delText xml:space="preserve">a </w:delText>
        </w:r>
        <w:r w:rsidDel="00C803C7">
          <w:delText>table</w:delText>
        </w:r>
        <w:r w:rsidR="002D3628" w:rsidDel="00C803C7">
          <w:delText xml:space="preserve"> of Sales and Profit month</w:delText>
        </w:r>
        <w:r w:rsidR="004E7AA8" w:rsidDel="00C803C7">
          <w:delText>-</w:delText>
        </w:r>
        <w:r w:rsidR="002D3628" w:rsidDel="00C803C7">
          <w:delText>wise in working sheet</w:delText>
        </w:r>
        <w:r w:rsidDel="00C803C7">
          <w:delText>.</w:delText>
        </w:r>
      </w:del>
    </w:p>
    <w:p w14:paraId="25E0B051" w14:textId="1FF9C6DB" w:rsidR="002D3628" w:rsidDel="00C803C7" w:rsidRDefault="002D3628" w:rsidP="00AC18A1">
      <w:pPr>
        <w:pStyle w:val="Prrafodelista"/>
        <w:numPr>
          <w:ilvl w:val="0"/>
          <w:numId w:val="2"/>
        </w:numPr>
        <w:spacing w:after="200" w:line="276" w:lineRule="auto"/>
        <w:rPr>
          <w:del w:id="6" w:author="Haryono Nathaniel Sebastian" w:date="2021-08-24T03:33:00Z"/>
        </w:rPr>
      </w:pPr>
      <w:del w:id="7" w:author="Haryono Nathaniel Sebastian" w:date="2021-08-24T03:33:00Z">
        <w:r w:rsidDel="00C803C7">
          <w:delText xml:space="preserve">Prepare </w:delText>
        </w:r>
        <w:r w:rsidR="004E7AA8" w:rsidDel="00C803C7">
          <w:delText xml:space="preserve">the </w:delText>
        </w:r>
        <w:r w:rsidDel="00C803C7">
          <w:delText>sales table region</w:delText>
        </w:r>
        <w:r w:rsidR="004E7AA8" w:rsidDel="00C803C7">
          <w:delText>-</w:delText>
        </w:r>
        <w:r w:rsidDel="00C803C7">
          <w:delText xml:space="preserve">wise in </w:delText>
        </w:r>
        <w:r w:rsidR="004E7AA8" w:rsidDel="00C803C7">
          <w:delText xml:space="preserve">the </w:delText>
        </w:r>
        <w:r w:rsidDel="00C803C7">
          <w:delText>working sheet.</w:delText>
        </w:r>
      </w:del>
    </w:p>
    <w:p w14:paraId="37D8DCA2" w14:textId="7D209E14" w:rsidR="002D3628" w:rsidRPr="002D3628" w:rsidDel="00C803C7" w:rsidRDefault="002D3628" w:rsidP="002D3628">
      <w:pPr>
        <w:pStyle w:val="Prrafodelista"/>
        <w:numPr>
          <w:ilvl w:val="0"/>
          <w:numId w:val="2"/>
        </w:numPr>
        <w:spacing w:after="200" w:line="276" w:lineRule="auto"/>
        <w:rPr>
          <w:del w:id="8" w:author="Haryono Nathaniel Sebastian" w:date="2021-08-24T03:33:00Z"/>
          <w:b/>
        </w:rPr>
      </w:pPr>
      <w:del w:id="9" w:author="Haryono Nathaniel Sebastian" w:date="2021-08-24T03:33:00Z">
        <w:r w:rsidDel="00C803C7">
          <w:delText>Create User Control Combo box for Product Category.</w:delText>
        </w:r>
      </w:del>
    </w:p>
    <w:p w14:paraId="1594F817" w14:textId="6BE22FD3" w:rsidR="00AC18A1" w:rsidRPr="00F80278" w:rsidDel="00C803C7" w:rsidRDefault="00AC18A1" w:rsidP="00AC18A1">
      <w:pPr>
        <w:pStyle w:val="Prrafodelista"/>
        <w:numPr>
          <w:ilvl w:val="0"/>
          <w:numId w:val="2"/>
        </w:numPr>
        <w:spacing w:after="200" w:line="276" w:lineRule="auto"/>
        <w:rPr>
          <w:del w:id="10" w:author="Haryono Nathaniel Sebastian" w:date="2021-08-24T03:33:00Z"/>
        </w:rPr>
      </w:pPr>
      <w:del w:id="11" w:author="Haryono Nathaniel Sebastian" w:date="2021-08-24T03:33:00Z">
        <w:r w:rsidRPr="00F80278" w:rsidDel="00C803C7">
          <w:delText xml:space="preserve">Create Column Chart </w:delText>
        </w:r>
        <w:r w:rsidR="002D3628" w:rsidDel="00C803C7">
          <w:delText>of month</w:delText>
        </w:r>
        <w:r w:rsidR="004E7AA8" w:rsidDel="00C803C7">
          <w:delText>-</w:delText>
        </w:r>
        <w:r w:rsidR="002D3628" w:rsidDel="00C803C7">
          <w:delText>wise table and region</w:delText>
        </w:r>
        <w:r w:rsidR="004E7AA8" w:rsidDel="00C803C7">
          <w:delText>-</w:delText>
        </w:r>
        <w:r w:rsidR="002D3628" w:rsidDel="00C803C7">
          <w:delText xml:space="preserve">wise table. </w:delText>
        </w:r>
      </w:del>
    </w:p>
    <w:p w14:paraId="0EFE378A" w14:textId="645B5CA1" w:rsidR="00AC18A1" w:rsidRPr="00F80278" w:rsidDel="00C803C7" w:rsidRDefault="00AC18A1" w:rsidP="00AC18A1">
      <w:pPr>
        <w:pStyle w:val="Prrafodelista"/>
        <w:numPr>
          <w:ilvl w:val="0"/>
          <w:numId w:val="2"/>
        </w:numPr>
        <w:spacing w:after="200" w:line="276" w:lineRule="auto"/>
        <w:rPr>
          <w:del w:id="12" w:author="Haryono Nathaniel Sebastian" w:date="2021-08-24T03:33:00Z"/>
          <w:b/>
        </w:rPr>
      </w:pPr>
      <w:del w:id="13" w:author="Haryono Nathaniel Sebastian" w:date="2021-08-24T03:33:00Z">
        <w:r w:rsidDel="00C803C7">
          <w:delText>Link</w:delText>
        </w:r>
        <w:r w:rsidR="004E7AA8" w:rsidDel="00C803C7">
          <w:delText xml:space="preserve"> the</w:delText>
        </w:r>
        <w:r w:rsidDel="00C803C7">
          <w:delText xml:space="preserve"> table with combo box</w:delText>
        </w:r>
        <w:r w:rsidR="004E7AA8" w:rsidDel="00C803C7">
          <w:delText>.</w:delText>
        </w:r>
      </w:del>
    </w:p>
    <w:p w14:paraId="49A570EA" w14:textId="5C6FFAF4" w:rsidR="00AC18A1" w:rsidRPr="00355E30" w:rsidDel="00C803C7" w:rsidRDefault="00AC18A1" w:rsidP="00AC18A1">
      <w:pPr>
        <w:pStyle w:val="Prrafodelista"/>
        <w:numPr>
          <w:ilvl w:val="0"/>
          <w:numId w:val="2"/>
        </w:numPr>
        <w:spacing w:after="200" w:line="276" w:lineRule="auto"/>
        <w:rPr>
          <w:del w:id="14" w:author="Haryono Nathaniel Sebastian" w:date="2021-08-24T03:33:00Z"/>
          <w:b/>
        </w:rPr>
      </w:pPr>
      <w:del w:id="15" w:author="Haryono Nathaniel Sebastian" w:date="2021-08-24T03:33:00Z">
        <w:r w:rsidDel="00C803C7">
          <w:delText>Create a dashboard.</w:delText>
        </w:r>
      </w:del>
    </w:p>
    <w:p w14:paraId="6AE99B4B" w14:textId="4EFB5AC0" w:rsidR="00FA368C" w:rsidDel="00C803C7" w:rsidRDefault="00FA368C" w:rsidP="00502DBD">
      <w:pPr>
        <w:rPr>
          <w:del w:id="16" w:author="Haryono Nathaniel Sebastian" w:date="2021-08-24T03:33:00Z"/>
        </w:rPr>
      </w:pPr>
    </w:p>
    <w:p w14:paraId="1EF787BB" w14:textId="3028FE9B" w:rsidR="006E4CF3" w:rsidDel="00C803C7" w:rsidRDefault="002D3628">
      <w:pPr>
        <w:rPr>
          <w:del w:id="17" w:author="Haryono Nathaniel Sebastian" w:date="2021-08-24T03:33:00Z"/>
        </w:rPr>
      </w:pPr>
      <w:del w:id="18" w:author="Haryono Nathaniel Sebastian" w:date="2021-08-24T03:33:00Z">
        <w:r w:rsidDel="00C803C7">
          <w:rPr>
            <w:noProof/>
            <w:lang w:val="en-US"/>
          </w:rPr>
          <w:drawing>
            <wp:inline distT="0" distB="0" distL="0" distR="0" wp14:anchorId="0732E362" wp14:editId="4649DE7F">
              <wp:extent cx="6302696" cy="2162175"/>
              <wp:effectExtent l="0" t="0" r="317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.pn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225" cy="21630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91ED199" w14:textId="2FBC4731" w:rsidR="00E1758A" w:rsidDel="00C803C7" w:rsidRDefault="00E1758A">
      <w:pPr>
        <w:rPr>
          <w:del w:id="19" w:author="Haryono Nathaniel Sebastian" w:date="2021-08-24T03:33:00Z"/>
        </w:rPr>
      </w:pPr>
    </w:p>
    <w:p w14:paraId="4E5BAB0E" w14:textId="6503F632" w:rsidR="00E1758A" w:rsidDel="00C803C7" w:rsidRDefault="00E1758A">
      <w:pPr>
        <w:rPr>
          <w:del w:id="20" w:author="Haryono Nathaniel Sebastian" w:date="2021-08-24T03:33:00Z"/>
        </w:rPr>
      </w:pPr>
    </w:p>
    <w:p w14:paraId="2DBE1513" w14:textId="6408BC5F" w:rsidR="00E1758A" w:rsidDel="00C803C7" w:rsidRDefault="00E1758A">
      <w:pPr>
        <w:rPr>
          <w:del w:id="21" w:author="Haryono Nathaniel Sebastian" w:date="2021-08-24T03:33:00Z"/>
        </w:rPr>
      </w:pPr>
    </w:p>
    <w:p w14:paraId="703B3D56" w14:textId="3E2F6B0B" w:rsidR="00E1758A" w:rsidDel="00C803C7" w:rsidRDefault="00E1758A">
      <w:pPr>
        <w:rPr>
          <w:del w:id="22" w:author="Haryono Nathaniel Sebastian" w:date="2021-08-24T03:33:00Z"/>
        </w:rPr>
      </w:pPr>
    </w:p>
    <w:p w14:paraId="2BACF85E" w14:textId="3FB332DB" w:rsidR="00E1758A" w:rsidRPr="00E1758A" w:rsidDel="00C803C7" w:rsidRDefault="00E1758A">
      <w:pPr>
        <w:rPr>
          <w:del w:id="23" w:author="Haryono Nathaniel Sebastian" w:date="2021-08-24T03:33:00Z"/>
          <w:b/>
        </w:rPr>
      </w:pPr>
      <w:del w:id="24" w:author="Haryono Nathaniel Sebastian" w:date="2021-08-24T03:33:00Z">
        <w:r w:rsidRPr="00E1758A" w:rsidDel="00C803C7">
          <w:rPr>
            <w:b/>
          </w:rPr>
          <w:delText>Steps:</w:delText>
        </w:r>
      </w:del>
    </w:p>
    <w:p w14:paraId="25C0E5D2" w14:textId="5485D4F3" w:rsidR="00E1758A" w:rsidDel="00C803C7" w:rsidRDefault="00E1758A">
      <w:pPr>
        <w:rPr>
          <w:del w:id="25" w:author="Haryono Nathaniel Sebastian" w:date="2021-08-24T03:33:00Z"/>
          <w:b/>
        </w:rPr>
      </w:pPr>
      <w:del w:id="26" w:author="Haryono Nathaniel Sebastian" w:date="2021-08-24T03:33:00Z">
        <w:r w:rsidRPr="00E1758A" w:rsidDel="00C803C7">
          <w:rPr>
            <w:b/>
          </w:rPr>
          <w:delText>Step1:</w:delText>
        </w:r>
        <w:r w:rsidDel="00C803C7">
          <w:rPr>
            <w:b/>
          </w:rPr>
          <w:delText xml:space="preserve"> Create Histogram</w:delText>
        </w:r>
        <w:r w:rsidR="00731297" w:rsidDel="00C803C7">
          <w:rPr>
            <w:b/>
          </w:rPr>
          <w:delText xml:space="preserve"> for Shipping Days(Aging)</w:delText>
        </w:r>
      </w:del>
    </w:p>
    <w:p w14:paraId="743D818D" w14:textId="749D71C4" w:rsidR="00E1758A" w:rsidDel="00C803C7" w:rsidRDefault="00E1758A">
      <w:pPr>
        <w:rPr>
          <w:del w:id="27" w:author="Haryono Nathaniel Sebastian" w:date="2021-08-24T03:33:00Z"/>
          <w:lang w:val="en-US"/>
        </w:rPr>
      </w:pPr>
      <w:del w:id="28" w:author="Haryono Nathaniel Sebastian" w:date="2021-08-24T03:33:00Z">
        <w:r w:rsidDel="00C803C7">
          <w:rPr>
            <w:lang w:val="en-US"/>
          </w:rPr>
          <w:delText>To create histogram, click the Data Tab, Under Analysis Group (Right Corner), Click Data Analysis.</w:delText>
        </w:r>
      </w:del>
    </w:p>
    <w:p w14:paraId="769FFD5F" w14:textId="38EFCE08" w:rsidR="00E1758A" w:rsidDel="00C803C7" w:rsidRDefault="00E1758A" w:rsidP="00E1758A">
      <w:pPr>
        <w:rPr>
          <w:del w:id="29" w:author="Haryono Nathaniel Sebastian" w:date="2021-08-24T03:33:00Z"/>
          <w:lang w:val="en-US"/>
        </w:rPr>
      </w:pPr>
      <w:del w:id="30" w:author="Haryono Nathaniel Sebastian" w:date="2021-08-24T03:33:00Z">
        <w:r w:rsidDel="00C803C7">
          <w:rPr>
            <w:lang w:val="en-US"/>
          </w:rPr>
          <w:delText>Now</w:delText>
        </w:r>
        <w:r w:rsidR="004C2D9C" w:rsidDel="00C803C7">
          <w:rPr>
            <w:lang w:val="en-US"/>
          </w:rPr>
          <w:delText>,</w:delText>
        </w:r>
        <w:r w:rsidDel="00C803C7">
          <w:rPr>
            <w:lang w:val="en-US"/>
          </w:rPr>
          <w:delText xml:space="preserve"> select Histogram and click ok. A histogram dialog box will appear.</w:delText>
        </w:r>
      </w:del>
    </w:p>
    <w:p w14:paraId="72C82F27" w14:textId="081D3EDD" w:rsidR="00E1758A" w:rsidDel="00C803C7" w:rsidRDefault="00E1758A">
      <w:pPr>
        <w:rPr>
          <w:del w:id="31" w:author="Haryono Nathaniel Sebastian" w:date="2021-08-24T03:33:00Z"/>
          <w:b/>
        </w:rPr>
      </w:pPr>
      <w:del w:id="32" w:author="Haryono Nathaniel Sebastian" w:date="2021-08-24T03:33:00Z">
        <w:r w:rsidDel="00C803C7">
          <w:rPr>
            <w:noProof/>
            <w:lang w:val="en-US"/>
          </w:rPr>
          <w:drawing>
            <wp:inline distT="0" distB="0" distL="0" distR="0" wp14:anchorId="1AE99B4F" wp14:editId="0EF7F221">
              <wp:extent cx="3848637" cy="1943371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amge1.pn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48637" cy="19433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4C5DEF0" w14:textId="3AE8ABA0" w:rsidR="00731297" w:rsidDel="00C803C7" w:rsidRDefault="00E1758A" w:rsidP="00E1758A">
      <w:pPr>
        <w:rPr>
          <w:del w:id="33" w:author="Haryono Nathaniel Sebastian" w:date="2021-08-24T03:33:00Z"/>
          <w:lang w:val="en-US"/>
        </w:rPr>
      </w:pPr>
      <w:del w:id="34" w:author="Haryono Nathaniel Sebastian" w:date="2021-08-24T03:33:00Z">
        <w:r w:rsidDel="00C803C7">
          <w:rPr>
            <w:lang w:val="en-US"/>
          </w:rPr>
          <w:delText xml:space="preserve">In the histogram dialog box, first click the Label’s Check box as we have labels in our data.  After that, In the </w:delText>
        </w:r>
        <w:r w:rsidRPr="001064F2" w:rsidDel="00C803C7">
          <w:rPr>
            <w:b/>
            <w:lang w:val="en-US"/>
          </w:rPr>
          <w:delText>Input reference box</w:delText>
        </w:r>
        <w:r w:rsidDel="00C803C7">
          <w:rPr>
            <w:lang w:val="en-US"/>
          </w:rPr>
          <w:delText xml:space="preserve"> select the range </w:delText>
        </w:r>
        <w:r w:rsidRPr="001064F2" w:rsidDel="00C803C7">
          <w:rPr>
            <w:b/>
            <w:lang w:val="en-US"/>
          </w:rPr>
          <w:delText>(“</w:delText>
        </w:r>
        <w:r w:rsidRPr="00E1758A" w:rsidDel="00C803C7">
          <w:rPr>
            <w:b/>
            <w:lang w:val="en-US"/>
          </w:rPr>
          <w:delText>Sales Data</w:delText>
        </w:r>
        <w:r w:rsidDel="00C803C7">
          <w:rPr>
            <w:b/>
            <w:lang w:val="en-US"/>
          </w:rPr>
          <w:delText>!D</w:delText>
        </w:r>
        <w:r w:rsidRPr="001064F2" w:rsidDel="00C803C7">
          <w:rPr>
            <w:b/>
            <w:lang w:val="en-US"/>
          </w:rPr>
          <w:delText>1:</w:delText>
        </w:r>
        <w:r w:rsidDel="00C803C7">
          <w:rPr>
            <w:b/>
            <w:lang w:val="en-US"/>
          </w:rPr>
          <w:delText>D51291</w:delText>
        </w:r>
        <w:r w:rsidRPr="001064F2" w:rsidDel="00C803C7">
          <w:rPr>
            <w:b/>
            <w:lang w:val="en-US"/>
          </w:rPr>
          <w:delText xml:space="preserve">”) </w:delText>
        </w:r>
        <w:r w:rsidRPr="00616354" w:rsidDel="00C803C7">
          <w:rPr>
            <w:lang w:val="en-US"/>
          </w:rPr>
          <w:delText>of our data</w:delText>
        </w:r>
        <w:r w:rsidDel="00C803C7">
          <w:rPr>
            <w:b/>
            <w:lang w:val="en-US"/>
          </w:rPr>
          <w:delText xml:space="preserve"> </w:delText>
        </w:r>
        <w:r w:rsidDel="00C803C7">
          <w:rPr>
            <w:lang w:val="en-US"/>
          </w:rPr>
          <w:delText xml:space="preserve">and in the </w:delText>
        </w:r>
        <w:r w:rsidRPr="00586800" w:rsidDel="00C803C7">
          <w:rPr>
            <w:b/>
            <w:lang w:val="en-US"/>
          </w:rPr>
          <w:delText>Bin Range Reference box</w:delText>
        </w:r>
        <w:r w:rsidDel="00C803C7">
          <w:rPr>
            <w:lang w:val="en-US"/>
          </w:rPr>
          <w:delText xml:space="preserve"> select </w:delText>
        </w:r>
        <w:r w:rsidRPr="001064F2" w:rsidDel="00C803C7">
          <w:rPr>
            <w:b/>
            <w:lang w:val="en-US"/>
          </w:rPr>
          <w:delText>(“</w:delText>
        </w:r>
        <w:r w:rsidDel="00C803C7">
          <w:rPr>
            <w:b/>
            <w:lang w:val="en-US"/>
          </w:rPr>
          <w:delText>Working!K3</w:delText>
        </w:r>
        <w:r w:rsidRPr="001064F2" w:rsidDel="00C803C7">
          <w:rPr>
            <w:b/>
            <w:lang w:val="en-US"/>
          </w:rPr>
          <w:delText>:</w:delText>
        </w:r>
        <w:r w:rsidDel="00C803C7">
          <w:rPr>
            <w:b/>
            <w:lang w:val="en-US"/>
          </w:rPr>
          <w:delText>K7</w:delText>
        </w:r>
        <w:r w:rsidRPr="001064F2" w:rsidDel="00C803C7">
          <w:rPr>
            <w:b/>
            <w:lang w:val="en-US"/>
          </w:rPr>
          <w:delText>”)</w:delText>
        </w:r>
        <w:r w:rsidDel="00C803C7">
          <w:rPr>
            <w:lang w:val="en-US"/>
          </w:rPr>
          <w:delText>.</w:delText>
        </w:r>
      </w:del>
    </w:p>
    <w:p w14:paraId="360642BA" w14:textId="46486CD3" w:rsidR="00E1758A" w:rsidDel="00C803C7" w:rsidRDefault="00E1758A" w:rsidP="00E1758A">
      <w:pPr>
        <w:rPr>
          <w:del w:id="35" w:author="Haryono Nathaniel Sebastian" w:date="2021-08-24T03:33:00Z"/>
          <w:lang w:val="en-US"/>
        </w:rPr>
      </w:pPr>
      <w:del w:id="36" w:author="Haryono Nathaniel Sebastian" w:date="2021-08-24T03:33:00Z">
        <w:r w:rsidDel="00C803C7">
          <w:rPr>
            <w:lang w:val="en-US"/>
          </w:rPr>
          <w:delText xml:space="preserve">In </w:delText>
        </w:r>
        <w:r w:rsidRPr="00FB1DF4" w:rsidDel="00C803C7">
          <w:rPr>
            <w:b/>
            <w:lang w:val="en-US"/>
          </w:rPr>
          <w:delText>Output section</w:delText>
        </w:r>
        <w:r w:rsidDel="00C803C7">
          <w:rPr>
            <w:lang w:val="en-US"/>
          </w:rPr>
          <w:delText xml:space="preserve">, select range </w:delText>
        </w:r>
        <w:r w:rsidR="000D09F4" w:rsidDel="00C803C7">
          <w:rPr>
            <w:lang w:val="en-US"/>
          </w:rPr>
          <w:delText>“</w:delText>
        </w:r>
        <w:r w:rsidDel="00C803C7">
          <w:rPr>
            <w:lang w:val="en-US"/>
          </w:rPr>
          <w:delText>Working!N3</w:delText>
        </w:r>
        <w:r w:rsidR="000D09F4" w:rsidDel="00C803C7">
          <w:rPr>
            <w:lang w:val="en-US"/>
          </w:rPr>
          <w:delText>”</w:delText>
        </w:r>
        <w:r w:rsidDel="00C803C7">
          <w:rPr>
            <w:lang w:val="en-US"/>
          </w:rPr>
          <w:delText xml:space="preserve"> for binning table, click Histogram check box and then ok.</w:delText>
        </w:r>
      </w:del>
    </w:p>
    <w:p w14:paraId="293AB37C" w14:textId="2B9CBB4C" w:rsidR="00E1758A" w:rsidDel="00C803C7" w:rsidRDefault="00731297" w:rsidP="00E1758A">
      <w:pPr>
        <w:rPr>
          <w:del w:id="37" w:author="Haryono Nathaniel Sebastian" w:date="2021-08-24T03:33:00Z"/>
          <w:lang w:val="en-US"/>
        </w:rPr>
      </w:pPr>
      <w:del w:id="38" w:author="Haryono Nathaniel Sebastian" w:date="2021-08-24T03:33:00Z">
        <w:r w:rsidDel="00C803C7">
          <w:rPr>
            <w:noProof/>
            <w:lang w:val="en-US"/>
          </w:rPr>
          <w:drawing>
            <wp:inline distT="0" distB="0" distL="0" distR="0" wp14:anchorId="591099F4" wp14:editId="6CEF07CB">
              <wp:extent cx="3905795" cy="2838846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795" cy="28388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C0474B0" w14:textId="36CA1B4A" w:rsidR="00731297" w:rsidDel="00C803C7" w:rsidRDefault="00731297" w:rsidP="00E1758A">
      <w:pPr>
        <w:rPr>
          <w:del w:id="39" w:author="Haryono Nathaniel Sebastian" w:date="2021-08-24T03:33:00Z"/>
          <w:lang w:val="en-US"/>
        </w:rPr>
      </w:pPr>
    </w:p>
    <w:p w14:paraId="61FD5934" w14:textId="2A51C869" w:rsidR="00E1758A" w:rsidDel="00C803C7" w:rsidRDefault="00731297">
      <w:pPr>
        <w:rPr>
          <w:del w:id="40" w:author="Haryono Nathaniel Sebastian" w:date="2021-08-24T03:33:00Z"/>
          <w:b/>
        </w:rPr>
      </w:pPr>
      <w:del w:id="41" w:author="Haryono Nathaniel Sebastian" w:date="2021-08-24T03:33:00Z">
        <w:r w:rsidDel="00C803C7">
          <w:rPr>
            <w:b/>
            <w:noProof/>
            <w:lang w:val="en-US"/>
          </w:rPr>
          <w:drawing>
            <wp:inline distT="0" distB="0" distL="0" distR="0" wp14:anchorId="290AF501" wp14:editId="2465DD63">
              <wp:extent cx="4391638" cy="1324160"/>
              <wp:effectExtent l="0" t="0" r="0" b="952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3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91638" cy="1324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F5414DA" w14:textId="1E823897" w:rsidR="00731297" w:rsidDel="00C803C7" w:rsidRDefault="00731297">
      <w:pPr>
        <w:rPr>
          <w:del w:id="42" w:author="Haryono Nathaniel Sebastian" w:date="2021-08-24T03:33:00Z"/>
          <w:b/>
        </w:rPr>
      </w:pPr>
    </w:p>
    <w:p w14:paraId="67B0DDCA" w14:textId="19107B9C" w:rsidR="00981A88" w:rsidDel="00C803C7" w:rsidRDefault="00981A88" w:rsidP="00981A88">
      <w:pPr>
        <w:rPr>
          <w:del w:id="43" w:author="Haryono Nathaniel Sebastian" w:date="2021-08-24T03:33:00Z"/>
          <w:b/>
        </w:rPr>
      </w:pPr>
      <w:del w:id="44" w:author="Haryono Nathaniel Sebastian" w:date="2021-08-24T03:33:00Z">
        <w:r w:rsidDel="00C803C7">
          <w:rPr>
            <w:b/>
          </w:rPr>
          <w:delText xml:space="preserve">Step2 - Create Combo Box: </w:delText>
        </w:r>
      </w:del>
    </w:p>
    <w:p w14:paraId="07396C1F" w14:textId="1548A941" w:rsidR="00981A88" w:rsidDel="00C803C7" w:rsidRDefault="00981A88" w:rsidP="00981A88">
      <w:pPr>
        <w:pStyle w:val="Prrafodelista"/>
        <w:numPr>
          <w:ilvl w:val="0"/>
          <w:numId w:val="4"/>
        </w:numPr>
        <w:spacing w:after="200" w:line="276" w:lineRule="auto"/>
        <w:rPr>
          <w:del w:id="45" w:author="Haryono Nathaniel Sebastian" w:date="2021-08-24T03:33:00Z"/>
        </w:rPr>
      </w:pPr>
      <w:del w:id="46" w:author="Haryono Nathaniel Sebastian" w:date="2021-08-24T03:33:00Z">
        <w:r w:rsidDel="00C803C7">
          <w:delText>Insert</w:delText>
        </w:r>
        <w:r w:rsidRPr="00287294" w:rsidDel="00C803C7">
          <w:delText xml:space="preserve"> Combo box for</w:delText>
        </w:r>
        <w:r w:rsidDel="00C803C7">
          <w:delText xml:space="preserve"> product category list</w:delText>
        </w:r>
        <w:r w:rsidR="00F4429B" w:rsidDel="00C803C7">
          <w:delText xml:space="preserve"> in the Dashboard Sheet</w:delText>
        </w:r>
        <w:r w:rsidDel="00C803C7">
          <w:delText>.</w:delText>
        </w:r>
      </w:del>
    </w:p>
    <w:p w14:paraId="40F59DA7" w14:textId="573F91FE" w:rsidR="00981A88" w:rsidDel="00C803C7" w:rsidRDefault="00981A88" w:rsidP="00981A88">
      <w:pPr>
        <w:pStyle w:val="Prrafodelista"/>
        <w:numPr>
          <w:ilvl w:val="0"/>
          <w:numId w:val="4"/>
        </w:numPr>
        <w:spacing w:after="200" w:line="276" w:lineRule="auto"/>
        <w:rPr>
          <w:del w:id="47" w:author="Haryono Nathaniel Sebastian" w:date="2021-08-24T03:33:00Z"/>
        </w:rPr>
      </w:pPr>
      <w:del w:id="48" w:author="Haryono Nathaniel Sebastian" w:date="2021-08-24T03:33:00Z">
        <w:r w:rsidDel="00C803C7">
          <w:delText>Click Developer Tab &gt; Under Controls Panel &gt; Click Combo box and draw.</w:delText>
        </w:r>
      </w:del>
    </w:p>
    <w:p w14:paraId="29ADF8F2" w14:textId="35DFF2B5" w:rsidR="00981A88" w:rsidDel="00C803C7" w:rsidRDefault="00981A88" w:rsidP="00981A88">
      <w:pPr>
        <w:rPr>
          <w:del w:id="49" w:author="Haryono Nathaniel Sebastian" w:date="2021-08-24T03:33:00Z"/>
        </w:rPr>
      </w:pPr>
      <w:del w:id="50" w:author="Haryono Nathaniel Sebastian" w:date="2021-08-24T03:33:00Z">
        <w:r w:rsidDel="00C803C7">
          <w:delText xml:space="preserve">Pass </w:delText>
        </w:r>
        <w:r w:rsidR="001F4A3E" w:rsidDel="00C803C7">
          <w:delText xml:space="preserve">the </w:delText>
        </w:r>
        <w:r w:rsidDel="00C803C7">
          <w:delText>Input Range and</w:delText>
        </w:r>
        <w:r w:rsidRPr="00287294" w:rsidDel="00C803C7">
          <w:delText xml:space="preserve"> </w:delText>
        </w:r>
        <w:r w:rsidDel="00C803C7">
          <w:delText xml:space="preserve">Cell for </w:delText>
        </w:r>
        <w:r w:rsidR="001F4A3E" w:rsidDel="00C803C7">
          <w:delText>the C</w:delText>
        </w:r>
        <w:r w:rsidDel="00C803C7">
          <w:delText>ombo box.</w:delText>
        </w:r>
      </w:del>
    </w:p>
    <w:p w14:paraId="12341743" w14:textId="7EECCED5" w:rsidR="00981A88" w:rsidDel="00C803C7" w:rsidRDefault="00981A88" w:rsidP="00981A88">
      <w:pPr>
        <w:pStyle w:val="Prrafodelista"/>
        <w:numPr>
          <w:ilvl w:val="0"/>
          <w:numId w:val="4"/>
        </w:numPr>
        <w:spacing w:after="200" w:line="276" w:lineRule="auto"/>
        <w:rPr>
          <w:del w:id="51" w:author="Haryono Nathaniel Sebastian" w:date="2021-08-24T03:33:00Z"/>
        </w:rPr>
      </w:pPr>
      <w:del w:id="52" w:author="Haryono Nathaniel Sebastian" w:date="2021-08-24T03:33:00Z">
        <w:r w:rsidDel="00C803C7">
          <w:delText>Right</w:delText>
        </w:r>
        <w:r w:rsidR="001F4A3E" w:rsidDel="00C803C7">
          <w:delText>-</w:delText>
        </w:r>
        <w:r w:rsidDel="00C803C7">
          <w:delText xml:space="preserve">click the country list </w:delText>
        </w:r>
        <w:r w:rsidR="001F4A3E" w:rsidDel="00C803C7">
          <w:delText>C</w:delText>
        </w:r>
        <w:r w:rsidDel="00C803C7">
          <w:delText xml:space="preserve">ombo box &gt; Click Format Control &gt; Under Format Control Panel, Pass Input Range “Working!Q2:Q5” and Cell Link “Working!R2” from </w:delText>
        </w:r>
        <w:r w:rsidR="001F4A3E" w:rsidDel="00C803C7">
          <w:delText xml:space="preserve">the </w:delText>
        </w:r>
        <w:r w:rsidDel="00C803C7">
          <w:delText>working sheet.</w:delText>
        </w:r>
      </w:del>
    </w:p>
    <w:p w14:paraId="736D136B" w14:textId="2365B266" w:rsidR="00981A88" w:rsidDel="00C803C7" w:rsidRDefault="00EC02C9">
      <w:pPr>
        <w:rPr>
          <w:del w:id="53" w:author="Haryono Nathaniel Sebastian" w:date="2021-08-24T03:33:00Z"/>
          <w:b/>
        </w:rPr>
      </w:pPr>
      <w:del w:id="54" w:author="Haryono Nathaniel Sebastian" w:date="2021-08-24T03:33:00Z">
        <w:r w:rsidDel="00C803C7">
          <w:rPr>
            <w:b/>
            <w:noProof/>
            <w:lang w:val="en-US"/>
          </w:rPr>
          <w:drawing>
            <wp:inline distT="0" distB="0" distL="0" distR="0" wp14:anchorId="72EAF761" wp14:editId="3B212AF7">
              <wp:extent cx="4305901" cy="4029637"/>
              <wp:effectExtent l="0" t="0" r="0" b="952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5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05901" cy="40296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A8EE4E9" w14:textId="0A20005E" w:rsidR="00981A88" w:rsidDel="00C803C7" w:rsidRDefault="00981A88" w:rsidP="00981A88">
      <w:pPr>
        <w:rPr>
          <w:del w:id="55" w:author="Haryono Nathaniel Sebastian" w:date="2021-08-24T03:33:00Z"/>
        </w:rPr>
      </w:pPr>
      <w:del w:id="56" w:author="Haryono Nathaniel Sebastian" w:date="2021-08-24T03:33:00Z">
        <w:r w:rsidDel="00C803C7">
          <w:delText>Now</w:delText>
        </w:r>
        <w:r w:rsidR="001F4A3E" w:rsidDel="00C803C7">
          <w:delText>,</w:delText>
        </w:r>
        <w:r w:rsidDel="00C803C7">
          <w:delText xml:space="preserve"> write</w:delText>
        </w:r>
        <w:r w:rsidRPr="002C2D3A" w:rsidDel="00C803C7">
          <w:delText xml:space="preserve"> </w:delText>
        </w:r>
        <w:r w:rsidR="001F4A3E" w:rsidDel="00C803C7">
          <w:delText xml:space="preserve">the </w:delText>
        </w:r>
        <w:r w:rsidRPr="002C2D3A" w:rsidDel="00C803C7">
          <w:delText xml:space="preserve">offset function </w:delText>
        </w:r>
        <w:r w:rsidDel="00C803C7">
          <w:delText xml:space="preserve">in cell “R3” </w:delText>
        </w:r>
        <w:r w:rsidRPr="002C2D3A" w:rsidDel="00C803C7">
          <w:delText xml:space="preserve">to fetch </w:delText>
        </w:r>
        <w:r w:rsidR="001F4A3E" w:rsidDel="00C803C7">
          <w:delText xml:space="preserve">the </w:delText>
        </w:r>
        <w:r w:rsidDel="00C803C7">
          <w:delText>product category</w:delText>
        </w:r>
        <w:r w:rsidRPr="002C2D3A" w:rsidDel="00C803C7">
          <w:delText xml:space="preserve"> </w:delText>
        </w:r>
        <w:r w:rsidDel="00C803C7">
          <w:delText xml:space="preserve">based on the selection in </w:delText>
        </w:r>
        <w:r w:rsidR="001F4A3E" w:rsidDel="00C803C7">
          <w:delText xml:space="preserve">the </w:delText>
        </w:r>
        <w:r w:rsidDel="00C803C7">
          <w:delText xml:space="preserve">product category </w:delText>
        </w:r>
        <w:r w:rsidR="001F4A3E" w:rsidDel="00C803C7">
          <w:delText>C</w:delText>
        </w:r>
        <w:r w:rsidDel="00C803C7">
          <w:delText>ombo box.</w:delText>
        </w:r>
      </w:del>
    </w:p>
    <w:p w14:paraId="16F08DFF" w14:textId="434857AA" w:rsidR="00981A88" w:rsidDel="00C803C7" w:rsidRDefault="00981A88" w:rsidP="00981A88">
      <w:pPr>
        <w:pStyle w:val="Prrafodelista"/>
        <w:numPr>
          <w:ilvl w:val="0"/>
          <w:numId w:val="5"/>
        </w:numPr>
        <w:spacing w:after="200" w:line="276" w:lineRule="auto"/>
        <w:rPr>
          <w:del w:id="57" w:author="Haryono Nathaniel Sebastian" w:date="2021-08-24T03:33:00Z"/>
        </w:rPr>
      </w:pPr>
      <w:del w:id="58" w:author="Haryono Nathaniel Sebastian" w:date="2021-08-24T03:33:00Z">
        <w:r w:rsidDel="00C803C7">
          <w:delText xml:space="preserve">Write </w:delText>
        </w:r>
        <w:r w:rsidR="001F4A3E" w:rsidDel="00C803C7">
          <w:delText xml:space="preserve">the </w:delText>
        </w:r>
        <w:r w:rsidDel="00C803C7">
          <w:delText xml:space="preserve">equal sign </w:delText>
        </w:r>
        <w:r w:rsidR="001F4A3E" w:rsidDel="00C803C7">
          <w:delText xml:space="preserve">and </w:delText>
        </w:r>
        <w:r w:rsidDel="00C803C7">
          <w:delText>then</w:delText>
        </w:r>
        <w:r w:rsidR="001F4A3E" w:rsidDel="00C803C7">
          <w:delText xml:space="preserve"> the</w:delText>
        </w:r>
        <w:r w:rsidDel="00C803C7">
          <w:delText xml:space="preserve"> function name</w:delText>
        </w:r>
        <w:r w:rsidR="001F4A3E" w:rsidDel="00C803C7">
          <w:delText>.</w:delText>
        </w:r>
      </w:del>
    </w:p>
    <w:p w14:paraId="258430D4" w14:textId="638E6600" w:rsidR="00981A88" w:rsidDel="00C803C7" w:rsidRDefault="00981A88" w:rsidP="00981A88">
      <w:pPr>
        <w:pStyle w:val="Prrafodelista"/>
        <w:numPr>
          <w:ilvl w:val="0"/>
          <w:numId w:val="5"/>
        </w:numPr>
        <w:spacing w:after="200" w:line="276" w:lineRule="auto"/>
        <w:rPr>
          <w:del w:id="59" w:author="Haryono Nathaniel Sebastian" w:date="2021-08-24T03:33:00Z"/>
        </w:rPr>
      </w:pPr>
      <w:del w:id="60" w:author="Haryono Nathaniel Sebastian" w:date="2021-08-24T03:33:00Z">
        <w:r w:rsidDel="00C803C7">
          <w:delText xml:space="preserve">Pass </w:delText>
        </w:r>
        <w:r w:rsidR="001F4A3E" w:rsidDel="00C803C7">
          <w:delText xml:space="preserve">the </w:delText>
        </w:r>
        <w:r w:rsidDel="00C803C7">
          <w:delText>first argument as Cell “$Q$1</w:delText>
        </w:r>
        <w:r w:rsidR="001F4A3E" w:rsidDel="00C803C7">
          <w:delText>.</w:delText>
        </w:r>
        <w:r w:rsidDel="00C803C7">
          <w:delText>”</w:delText>
        </w:r>
      </w:del>
    </w:p>
    <w:p w14:paraId="5B51E98A" w14:textId="6EDD6D07" w:rsidR="00981A88" w:rsidDel="00C803C7" w:rsidRDefault="00981A88" w:rsidP="00981A88">
      <w:pPr>
        <w:pStyle w:val="Prrafodelista"/>
        <w:numPr>
          <w:ilvl w:val="0"/>
          <w:numId w:val="5"/>
        </w:numPr>
        <w:spacing w:after="200" w:line="276" w:lineRule="auto"/>
        <w:rPr>
          <w:del w:id="61" w:author="Haryono Nathaniel Sebastian" w:date="2021-08-24T03:33:00Z"/>
        </w:rPr>
      </w:pPr>
      <w:del w:id="62" w:author="Haryono Nathaniel Sebastian" w:date="2021-08-24T03:33:00Z">
        <w:r w:rsidDel="00C803C7">
          <w:delText xml:space="preserve">In the second argument, select </w:delText>
        </w:r>
        <w:r w:rsidR="001F4A3E" w:rsidDel="00C803C7">
          <w:delText xml:space="preserve">the </w:delText>
        </w:r>
        <w:r w:rsidDel="00C803C7">
          <w:delText>cell link cell “$R$2</w:delText>
        </w:r>
        <w:r w:rsidR="001F4A3E" w:rsidDel="00C803C7">
          <w:delText>.</w:delText>
        </w:r>
        <w:r w:rsidDel="00C803C7">
          <w:delText>”</w:delText>
        </w:r>
      </w:del>
    </w:p>
    <w:p w14:paraId="707939A2" w14:textId="3FAC8A8C" w:rsidR="00981A88" w:rsidDel="00C803C7" w:rsidRDefault="00981A88">
      <w:pPr>
        <w:rPr>
          <w:del w:id="63" w:author="Haryono Nathaniel Sebastian" w:date="2021-08-24T03:33:00Z"/>
          <w:b/>
        </w:rPr>
      </w:pPr>
    </w:p>
    <w:p w14:paraId="75A4E845" w14:textId="2C4615B0" w:rsidR="007A317C" w:rsidDel="00C803C7" w:rsidRDefault="007A317C" w:rsidP="007A317C">
      <w:pPr>
        <w:rPr>
          <w:del w:id="64" w:author="Haryono Nathaniel Sebastian" w:date="2021-08-24T03:33:00Z"/>
          <w:b/>
        </w:rPr>
      </w:pPr>
      <w:del w:id="65" w:author="Haryono Nathaniel Sebastian" w:date="2021-08-24T03:33:00Z">
        <w:r w:rsidDel="00C803C7">
          <w:rPr>
            <w:b/>
          </w:rPr>
          <w:delText>Step3: SUMIFS formula to calculate Total Sales, Quantity</w:delText>
        </w:r>
        <w:r w:rsidR="00E4141E" w:rsidDel="00C803C7">
          <w:rPr>
            <w:b/>
          </w:rPr>
          <w:delText>,</w:delText>
        </w:r>
        <w:r w:rsidDel="00C803C7">
          <w:rPr>
            <w:b/>
          </w:rPr>
          <w:delText xml:space="preserve"> and Profit</w:delText>
        </w:r>
      </w:del>
    </w:p>
    <w:p w14:paraId="526F98F9" w14:textId="11B10568" w:rsidR="007A317C" w:rsidDel="00C803C7" w:rsidRDefault="007A317C" w:rsidP="007A317C">
      <w:pPr>
        <w:rPr>
          <w:del w:id="66" w:author="Haryono Nathaniel Sebastian" w:date="2021-08-24T03:33:00Z"/>
        </w:rPr>
      </w:pPr>
      <w:del w:id="67" w:author="Haryono Nathaniel Sebastian" w:date="2021-08-24T03:33:00Z">
        <w:r w:rsidRPr="0066681A" w:rsidDel="00C803C7">
          <w:delText>Now</w:delText>
        </w:r>
        <w:r w:rsidR="001F4A3E" w:rsidDel="00C803C7">
          <w:delText>,</w:delText>
        </w:r>
        <w:r w:rsidRPr="0066681A" w:rsidDel="00C803C7">
          <w:delText xml:space="preserve"> write </w:delText>
        </w:r>
        <w:r w:rsidR="001F4A3E" w:rsidDel="00C803C7">
          <w:delText>S</w:delText>
        </w:r>
        <w:r w:rsidRPr="0066681A" w:rsidDel="00C803C7">
          <w:delText>umif</w:delText>
        </w:r>
        <w:r w:rsidDel="00C803C7">
          <w:delText xml:space="preserve">s formula to calculate Sales, </w:delText>
        </w:r>
        <w:r w:rsidR="001F4A3E" w:rsidDel="00C803C7">
          <w:delText>Q</w:delText>
        </w:r>
        <w:r w:rsidDel="00C803C7">
          <w:delText>uantity</w:delText>
        </w:r>
        <w:r w:rsidR="001F4A3E" w:rsidDel="00C803C7">
          <w:delText>,</w:delText>
        </w:r>
        <w:r w:rsidDel="00C803C7">
          <w:delText xml:space="preserve"> and Profit in the Dashboard sheet</w:delText>
        </w:r>
        <w:r w:rsidRPr="0066681A" w:rsidDel="00C803C7">
          <w:delText xml:space="preserve">. </w:delText>
        </w:r>
      </w:del>
    </w:p>
    <w:p w14:paraId="1E4C76AE" w14:textId="687079D1" w:rsidR="007A317C" w:rsidDel="00C803C7" w:rsidRDefault="007A317C" w:rsidP="007A317C">
      <w:pPr>
        <w:rPr>
          <w:del w:id="68" w:author="Haryono Nathaniel Sebastian" w:date="2021-08-24T03:33:00Z"/>
        </w:rPr>
      </w:pPr>
      <w:del w:id="69" w:author="Haryono Nathaniel Sebastian" w:date="2021-08-24T03:33:00Z">
        <w:r w:rsidDel="00C803C7">
          <w:delText xml:space="preserve">Enter </w:delText>
        </w:r>
        <w:r w:rsidR="001F4A3E" w:rsidDel="00C803C7">
          <w:delText xml:space="preserve">the </w:delText>
        </w:r>
        <w:r w:rsidDel="00C803C7">
          <w:delText>formula in Cell C7:</w:delText>
        </w:r>
      </w:del>
    </w:p>
    <w:p w14:paraId="7671AC1A" w14:textId="330AE0E2" w:rsidR="007A317C" w:rsidDel="00C803C7" w:rsidRDefault="00485674" w:rsidP="007A317C">
      <w:pPr>
        <w:pStyle w:val="Prrafodelista"/>
        <w:numPr>
          <w:ilvl w:val="0"/>
          <w:numId w:val="3"/>
        </w:numPr>
        <w:spacing w:after="200" w:line="276" w:lineRule="auto"/>
        <w:rPr>
          <w:del w:id="70" w:author="Haryono Nathaniel Sebastian" w:date="2021-08-24T03:33:00Z"/>
        </w:rPr>
      </w:pPr>
      <w:del w:id="71" w:author="Haryono Nathaniel Sebastian" w:date="2021-08-24T03:33:00Z">
        <w:r w:rsidDel="00C803C7">
          <w:delText>Enter the e</w:delText>
        </w:r>
        <w:r w:rsidR="007A317C" w:rsidDel="00C803C7">
          <w:delText>qual sign</w:delText>
        </w:r>
        <w:r w:rsidDel="00C803C7">
          <w:delText xml:space="preserve"> and t</w:delText>
        </w:r>
        <w:r w:rsidR="007A317C" w:rsidDel="00C803C7">
          <w:delText>hen enter</w:delText>
        </w:r>
        <w:r w:rsidDel="00C803C7">
          <w:delText xml:space="preserve"> the</w:delText>
        </w:r>
        <w:r w:rsidR="007A317C" w:rsidDel="00C803C7">
          <w:delText xml:space="preserve"> function name and open parenthesis</w:delText>
        </w:r>
        <w:r w:rsidDel="00C803C7">
          <w:delText>.</w:delText>
        </w:r>
      </w:del>
    </w:p>
    <w:p w14:paraId="01E458CF" w14:textId="315F8C56" w:rsidR="007A317C" w:rsidDel="00C803C7" w:rsidRDefault="00485674" w:rsidP="007A317C">
      <w:pPr>
        <w:pStyle w:val="Prrafodelista"/>
        <w:numPr>
          <w:ilvl w:val="0"/>
          <w:numId w:val="3"/>
        </w:numPr>
        <w:spacing w:after="200" w:line="276" w:lineRule="auto"/>
        <w:rPr>
          <w:del w:id="72" w:author="Haryono Nathaniel Sebastian" w:date="2021-08-24T03:33:00Z"/>
        </w:rPr>
      </w:pPr>
      <w:del w:id="73" w:author="Haryono Nathaniel Sebastian" w:date="2021-08-24T03:33:00Z">
        <w:r w:rsidDel="00C803C7">
          <w:delText>Pass the f</w:delText>
        </w:r>
        <w:r w:rsidR="007A317C" w:rsidDel="00C803C7">
          <w:delText>irst Argument is Sum_Range, select range ‘Sales Data’!</w:delText>
        </w:r>
        <w:r w:rsidR="00B73D0A" w:rsidDel="00C803C7">
          <w:delText>$</w:delText>
        </w:r>
        <w:r w:rsidR="007A317C" w:rsidDel="00C803C7">
          <w:delText>H:</w:delText>
        </w:r>
        <w:r w:rsidR="00B73D0A" w:rsidDel="00C803C7">
          <w:delText>$</w:delText>
        </w:r>
        <w:r w:rsidR="007A317C" w:rsidDel="00C803C7">
          <w:delText>H</w:delText>
        </w:r>
        <w:r w:rsidR="00705836" w:rsidDel="00C803C7">
          <w:delText>, and</w:delText>
        </w:r>
        <w:r w:rsidR="007A317C" w:rsidDel="00C803C7">
          <w:delText xml:space="preserve"> then enter comma</w:delText>
        </w:r>
        <w:r w:rsidR="00705836" w:rsidDel="00C803C7">
          <w:delText>.</w:delText>
        </w:r>
      </w:del>
    </w:p>
    <w:p w14:paraId="302FBE50" w14:textId="1B4B1193" w:rsidR="007A317C" w:rsidDel="00C803C7" w:rsidRDefault="007A317C" w:rsidP="007A317C">
      <w:pPr>
        <w:pStyle w:val="Prrafodelista"/>
        <w:numPr>
          <w:ilvl w:val="0"/>
          <w:numId w:val="3"/>
        </w:numPr>
        <w:spacing w:after="200" w:line="276" w:lineRule="auto"/>
        <w:rPr>
          <w:del w:id="74" w:author="Haryono Nathaniel Sebastian" w:date="2021-08-24T03:33:00Z"/>
        </w:rPr>
      </w:pPr>
      <w:del w:id="75" w:author="Haryono Nathaniel Sebastian" w:date="2021-08-24T03:33:00Z">
        <w:r w:rsidDel="00C803C7">
          <w:delText>Now</w:delText>
        </w:r>
        <w:r w:rsidR="00705836" w:rsidDel="00C803C7">
          <w:delText>,</w:delText>
        </w:r>
        <w:r w:rsidDel="00C803C7">
          <w:delText xml:space="preserve"> pass </w:delText>
        </w:r>
        <w:r w:rsidR="00705836" w:rsidDel="00C803C7">
          <w:delText xml:space="preserve">the </w:delText>
        </w:r>
        <w:r w:rsidDel="00C803C7">
          <w:delText>second argument Product Category column “criteria Range1” as ‘Sales Data’!</w:delText>
        </w:r>
        <w:r w:rsidR="00B73D0A" w:rsidDel="00C803C7">
          <w:delText>$</w:delText>
        </w:r>
        <w:r w:rsidDel="00C803C7">
          <w:delText>F:</w:delText>
        </w:r>
        <w:r w:rsidR="00B73D0A" w:rsidDel="00C803C7">
          <w:delText>$</w:delText>
        </w:r>
        <w:r w:rsidDel="00C803C7">
          <w:delText>F, enter comma</w:delText>
        </w:r>
      </w:del>
    </w:p>
    <w:p w14:paraId="32A4D6FC" w14:textId="17AF3DD0" w:rsidR="007A317C" w:rsidDel="00C803C7" w:rsidRDefault="00FE6DA9" w:rsidP="007A317C">
      <w:pPr>
        <w:pStyle w:val="Prrafodelista"/>
        <w:numPr>
          <w:ilvl w:val="0"/>
          <w:numId w:val="3"/>
        </w:numPr>
        <w:spacing w:after="200" w:line="276" w:lineRule="auto"/>
        <w:rPr>
          <w:del w:id="76" w:author="Haryono Nathaniel Sebastian" w:date="2021-08-24T03:33:00Z"/>
        </w:rPr>
      </w:pPr>
      <w:del w:id="77" w:author="Haryono Nathaniel Sebastian" w:date="2021-08-24T03:33:00Z">
        <w:r w:rsidDel="00C803C7">
          <w:delText>P</w:delText>
        </w:r>
        <w:r w:rsidR="007A317C" w:rsidDel="00C803C7">
          <w:delText xml:space="preserve">ass </w:delText>
        </w:r>
        <w:r w:rsidDel="00C803C7">
          <w:delText xml:space="preserve">the </w:delText>
        </w:r>
        <w:r w:rsidR="007A317C" w:rsidDel="00C803C7">
          <w:delText>third argument “criteria1” “</w:delText>
        </w:r>
        <w:r w:rsidR="00D31AA7" w:rsidDel="00C803C7">
          <w:delText>Working!</w:delText>
        </w:r>
        <w:r w:rsidR="007A317C" w:rsidDel="00C803C7">
          <w:delText xml:space="preserve">$R$3”, </w:delText>
        </w:r>
        <w:r w:rsidDel="00C803C7">
          <w:delText xml:space="preserve">and </w:delText>
        </w:r>
        <w:r w:rsidR="007A317C" w:rsidDel="00C803C7">
          <w:delText>enter comma</w:delText>
        </w:r>
        <w:r w:rsidDel="00C803C7">
          <w:delText>.</w:delText>
        </w:r>
      </w:del>
    </w:p>
    <w:p w14:paraId="78D85CCE" w14:textId="195373D7" w:rsidR="00B73D0A" w:rsidDel="00C803C7" w:rsidRDefault="00B73D0A" w:rsidP="00B73D0A">
      <w:pPr>
        <w:spacing w:after="200" w:line="276" w:lineRule="auto"/>
        <w:ind w:left="360"/>
        <w:rPr>
          <w:del w:id="78" w:author="Haryono Nathaniel Sebastian" w:date="2021-08-24T03:33:00Z"/>
        </w:rPr>
      </w:pPr>
      <w:del w:id="79" w:author="Haryono Nathaniel Sebastian" w:date="2021-08-24T03:33:00Z">
        <w:r w:rsidDel="00C803C7">
          <w:rPr>
            <w:b/>
            <w:noProof/>
            <w:lang w:val="en-US"/>
          </w:rPr>
          <w:drawing>
            <wp:inline distT="0" distB="0" distL="0" distR="0" wp14:anchorId="027A20C6" wp14:editId="2247F3A5">
              <wp:extent cx="4629796" cy="64779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6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29796" cy="6477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F6D542F" w14:textId="514D914E" w:rsidR="00981A88" w:rsidDel="00C803C7" w:rsidRDefault="007A317C">
      <w:pPr>
        <w:rPr>
          <w:del w:id="80" w:author="Haryono Nathaniel Sebastian" w:date="2021-08-24T03:33:00Z"/>
          <w:b/>
        </w:rPr>
      </w:pPr>
      <w:del w:id="81" w:author="Haryono Nathaniel Sebastian" w:date="2021-08-24T03:33:00Z">
        <w:r w:rsidDel="00C803C7">
          <w:rPr>
            <w:b/>
          </w:rPr>
          <w:delText xml:space="preserve">Perform the same function to calculate </w:delText>
        </w:r>
        <w:r w:rsidR="00E4141E" w:rsidDel="00C803C7">
          <w:rPr>
            <w:b/>
          </w:rPr>
          <w:delText xml:space="preserve">the </w:delText>
        </w:r>
        <w:r w:rsidDel="00C803C7">
          <w:rPr>
            <w:b/>
          </w:rPr>
          <w:delText>Quantity in Cell G7.</w:delText>
        </w:r>
      </w:del>
    </w:p>
    <w:p w14:paraId="4043409A" w14:textId="74C6FACA" w:rsidR="007A317C" w:rsidDel="00C803C7" w:rsidRDefault="007A317C" w:rsidP="007A317C">
      <w:pPr>
        <w:pStyle w:val="Prrafodelista"/>
        <w:numPr>
          <w:ilvl w:val="0"/>
          <w:numId w:val="3"/>
        </w:numPr>
        <w:spacing w:after="200" w:line="276" w:lineRule="auto"/>
        <w:rPr>
          <w:del w:id="82" w:author="Haryono Nathaniel Sebastian" w:date="2021-08-24T03:33:00Z"/>
        </w:rPr>
      </w:pPr>
      <w:del w:id="83" w:author="Haryono Nathaniel Sebastian" w:date="2021-08-24T03:33:00Z">
        <w:r w:rsidDel="00C803C7">
          <w:delText>In G7</w:delText>
        </w:r>
        <w:r w:rsidR="00E4141E" w:rsidDel="00C803C7">
          <w:delText>,</w:delText>
        </w:r>
        <w:r w:rsidDel="00C803C7">
          <w:delText xml:space="preserve"> write </w:delText>
        </w:r>
        <w:r w:rsidR="00E4141E" w:rsidDel="00C803C7">
          <w:delText xml:space="preserve">the </w:delText>
        </w:r>
        <w:r w:rsidDel="00C803C7">
          <w:delText>equal sign</w:delText>
        </w:r>
        <w:r w:rsidR="00E4141E" w:rsidDel="00C803C7">
          <w:delText>, and</w:delText>
        </w:r>
        <w:r w:rsidDel="00C803C7">
          <w:delText xml:space="preserve"> then enter</w:delText>
        </w:r>
        <w:r w:rsidR="00E4141E" w:rsidDel="00C803C7">
          <w:delText xml:space="preserve"> the</w:delText>
        </w:r>
        <w:r w:rsidDel="00C803C7">
          <w:delText xml:space="preserve"> function name and open parenthesis</w:delText>
        </w:r>
        <w:r w:rsidR="00E4141E" w:rsidDel="00C803C7">
          <w:delText>.</w:delText>
        </w:r>
      </w:del>
    </w:p>
    <w:p w14:paraId="6F123041" w14:textId="3E232637" w:rsidR="007A317C" w:rsidDel="00C803C7" w:rsidRDefault="00E4141E" w:rsidP="007A317C">
      <w:pPr>
        <w:pStyle w:val="Prrafodelista"/>
        <w:numPr>
          <w:ilvl w:val="0"/>
          <w:numId w:val="3"/>
        </w:numPr>
        <w:spacing w:after="200" w:line="276" w:lineRule="auto"/>
        <w:rPr>
          <w:del w:id="84" w:author="Haryono Nathaniel Sebastian" w:date="2021-08-24T03:33:00Z"/>
        </w:rPr>
      </w:pPr>
      <w:del w:id="85" w:author="Haryono Nathaniel Sebastian" w:date="2021-08-24T03:33:00Z">
        <w:r w:rsidDel="00C803C7">
          <w:delText>The f</w:delText>
        </w:r>
        <w:r w:rsidR="007A317C" w:rsidDel="00C803C7">
          <w:delText xml:space="preserve">irst Argument is Sum_Range, select range </w:delText>
        </w:r>
        <w:r w:rsidR="007A317C" w:rsidRPr="009B6A7C" w:rsidDel="00C803C7">
          <w:rPr>
            <w:highlight w:val="yellow"/>
          </w:rPr>
          <w:delText>‘</w:delText>
        </w:r>
        <w:r w:rsidR="007A317C" w:rsidDel="00C803C7">
          <w:delText>Sales Data’!I:I</w:delText>
        </w:r>
        <w:r w:rsidDel="00C803C7">
          <w:delText>, and</w:delText>
        </w:r>
        <w:r w:rsidR="007A317C" w:rsidDel="00C803C7">
          <w:delText xml:space="preserve"> then enter comma</w:delText>
        </w:r>
        <w:r w:rsidDel="00C803C7">
          <w:delText>.</w:delText>
        </w:r>
      </w:del>
    </w:p>
    <w:p w14:paraId="27D2256D" w14:textId="110542FD" w:rsidR="007A317C" w:rsidDel="00C803C7" w:rsidRDefault="007A317C" w:rsidP="007A317C">
      <w:pPr>
        <w:pStyle w:val="Prrafodelista"/>
        <w:numPr>
          <w:ilvl w:val="0"/>
          <w:numId w:val="3"/>
        </w:numPr>
        <w:spacing w:after="200" w:line="276" w:lineRule="auto"/>
        <w:rPr>
          <w:del w:id="86" w:author="Haryono Nathaniel Sebastian" w:date="2021-08-24T03:33:00Z"/>
        </w:rPr>
      </w:pPr>
      <w:del w:id="87" w:author="Haryono Nathaniel Sebastian" w:date="2021-08-24T03:33:00Z">
        <w:r w:rsidDel="00C803C7">
          <w:delText>Now</w:delText>
        </w:r>
        <w:r w:rsidR="00E4141E" w:rsidDel="00C803C7">
          <w:delText>,</w:delText>
        </w:r>
        <w:r w:rsidDel="00C803C7">
          <w:delText xml:space="preserve"> pass </w:delText>
        </w:r>
        <w:r w:rsidR="00E4141E" w:rsidDel="00C803C7">
          <w:delText xml:space="preserve">the </w:delText>
        </w:r>
        <w:r w:rsidDel="00C803C7">
          <w:delText xml:space="preserve">second argument Product Category column “criteria Range1” as </w:delText>
        </w:r>
        <w:r w:rsidRPr="009B6A7C" w:rsidDel="00C803C7">
          <w:rPr>
            <w:highlight w:val="yellow"/>
          </w:rPr>
          <w:delText>‘</w:delText>
        </w:r>
        <w:r w:rsidDel="00C803C7">
          <w:delText xml:space="preserve">Sales Data’!F:F, </w:delText>
        </w:r>
        <w:r w:rsidR="00E4141E" w:rsidDel="00C803C7">
          <w:delText xml:space="preserve">and </w:delText>
        </w:r>
        <w:r w:rsidDel="00C803C7">
          <w:delText>enter comma</w:delText>
        </w:r>
        <w:r w:rsidR="00E4141E" w:rsidDel="00C803C7">
          <w:delText>.</w:delText>
        </w:r>
      </w:del>
    </w:p>
    <w:p w14:paraId="43F28B28" w14:textId="26BA043D" w:rsidR="007A317C" w:rsidDel="00C803C7" w:rsidRDefault="00E4141E" w:rsidP="007A317C">
      <w:pPr>
        <w:pStyle w:val="Prrafodelista"/>
        <w:numPr>
          <w:ilvl w:val="0"/>
          <w:numId w:val="3"/>
        </w:numPr>
        <w:spacing w:after="200" w:line="276" w:lineRule="auto"/>
        <w:rPr>
          <w:del w:id="88" w:author="Haryono Nathaniel Sebastian" w:date="2021-08-24T03:33:00Z"/>
        </w:rPr>
      </w:pPr>
      <w:del w:id="89" w:author="Haryono Nathaniel Sebastian" w:date="2021-08-24T03:33:00Z">
        <w:r w:rsidDel="00C803C7">
          <w:delText>P</w:delText>
        </w:r>
        <w:r w:rsidR="007A317C" w:rsidDel="00C803C7">
          <w:delText xml:space="preserve">ass </w:delText>
        </w:r>
        <w:r w:rsidDel="00C803C7">
          <w:delText xml:space="preserve">the </w:delText>
        </w:r>
        <w:r w:rsidR="007A317C" w:rsidDel="00C803C7">
          <w:delText>third argument “criteria1” “$R$3</w:delText>
        </w:r>
        <w:r w:rsidDel="00C803C7">
          <w:delText>,</w:delText>
        </w:r>
        <w:r w:rsidR="007A317C" w:rsidDel="00C803C7">
          <w:delText xml:space="preserve">” </w:delText>
        </w:r>
        <w:r w:rsidDel="00C803C7">
          <w:delText xml:space="preserve">and </w:delText>
        </w:r>
        <w:r w:rsidR="007A317C" w:rsidDel="00C803C7">
          <w:delText>enter comma</w:delText>
        </w:r>
        <w:r w:rsidDel="00C803C7">
          <w:delText>.</w:delText>
        </w:r>
      </w:del>
    </w:p>
    <w:p w14:paraId="4AD15F16" w14:textId="6BC57DF1" w:rsidR="007A317C" w:rsidDel="00C803C7" w:rsidRDefault="007A317C">
      <w:pPr>
        <w:rPr>
          <w:del w:id="90" w:author="Haryono Nathaniel Sebastian" w:date="2021-08-24T03:33:00Z"/>
          <w:b/>
        </w:rPr>
      </w:pPr>
      <w:del w:id="91" w:author="Haryono Nathaniel Sebastian" w:date="2021-08-24T03:33:00Z">
        <w:r w:rsidDel="00C803C7">
          <w:rPr>
            <w:b/>
          </w:rPr>
          <w:delText>For Profit</w:delText>
        </w:r>
      </w:del>
    </w:p>
    <w:p w14:paraId="5D39BBDD" w14:textId="6FCA1C20" w:rsidR="007A317C" w:rsidDel="00C803C7" w:rsidRDefault="007A317C" w:rsidP="007A317C">
      <w:pPr>
        <w:pStyle w:val="Prrafodelista"/>
        <w:numPr>
          <w:ilvl w:val="0"/>
          <w:numId w:val="3"/>
        </w:numPr>
        <w:spacing w:after="200" w:line="276" w:lineRule="auto"/>
        <w:rPr>
          <w:del w:id="92" w:author="Haryono Nathaniel Sebastian" w:date="2021-08-24T03:33:00Z"/>
        </w:rPr>
      </w:pPr>
      <w:del w:id="93" w:author="Haryono Nathaniel Sebastian" w:date="2021-08-24T03:33:00Z">
        <w:r w:rsidDel="00C803C7">
          <w:delText>In K7</w:delText>
        </w:r>
        <w:r w:rsidR="005D661C" w:rsidDel="00C803C7">
          <w:delText>,</w:delText>
        </w:r>
        <w:r w:rsidDel="00C803C7">
          <w:delText xml:space="preserve"> write </w:delText>
        </w:r>
        <w:r w:rsidR="005D661C" w:rsidDel="00C803C7">
          <w:delText xml:space="preserve">the </w:delText>
        </w:r>
        <w:r w:rsidDel="00C803C7">
          <w:delText>equal sign</w:delText>
        </w:r>
        <w:r w:rsidR="005D661C" w:rsidDel="00C803C7">
          <w:delText xml:space="preserve"> and</w:delText>
        </w:r>
        <w:r w:rsidDel="00C803C7">
          <w:delText xml:space="preserve"> then enter</w:delText>
        </w:r>
        <w:r w:rsidR="005D661C" w:rsidDel="00C803C7">
          <w:delText xml:space="preserve"> the</w:delText>
        </w:r>
        <w:r w:rsidDel="00C803C7">
          <w:delText xml:space="preserve"> function name and open parenthesis</w:delText>
        </w:r>
        <w:r w:rsidR="005D661C" w:rsidDel="00C803C7">
          <w:delText>.</w:delText>
        </w:r>
      </w:del>
    </w:p>
    <w:p w14:paraId="0AE8E435" w14:textId="65424DC0" w:rsidR="007A317C" w:rsidDel="00C803C7" w:rsidRDefault="005D661C" w:rsidP="007A317C">
      <w:pPr>
        <w:pStyle w:val="Prrafodelista"/>
        <w:numPr>
          <w:ilvl w:val="0"/>
          <w:numId w:val="3"/>
        </w:numPr>
        <w:spacing w:after="200" w:line="276" w:lineRule="auto"/>
        <w:rPr>
          <w:del w:id="94" w:author="Haryono Nathaniel Sebastian" w:date="2021-08-24T03:33:00Z"/>
        </w:rPr>
      </w:pPr>
      <w:del w:id="95" w:author="Haryono Nathaniel Sebastian" w:date="2021-08-24T03:33:00Z">
        <w:r w:rsidDel="00C803C7">
          <w:delText>The f</w:delText>
        </w:r>
        <w:r w:rsidR="007A317C" w:rsidDel="00C803C7">
          <w:delText>irst Argument is Sum_Range, select range ‘Sales Data’!K:K</w:delText>
        </w:r>
        <w:r w:rsidDel="00C803C7">
          <w:delText>, and</w:delText>
        </w:r>
        <w:r w:rsidR="007A317C" w:rsidDel="00C803C7">
          <w:delText xml:space="preserve"> then enter comma</w:delText>
        </w:r>
        <w:r w:rsidDel="00C803C7">
          <w:delText>.</w:delText>
        </w:r>
      </w:del>
    </w:p>
    <w:p w14:paraId="23876D58" w14:textId="0EB7757A" w:rsidR="007A317C" w:rsidDel="00C803C7" w:rsidRDefault="005D661C" w:rsidP="007A317C">
      <w:pPr>
        <w:pStyle w:val="Prrafodelista"/>
        <w:numPr>
          <w:ilvl w:val="0"/>
          <w:numId w:val="3"/>
        </w:numPr>
        <w:spacing w:after="200" w:line="276" w:lineRule="auto"/>
        <w:rPr>
          <w:del w:id="96" w:author="Haryono Nathaniel Sebastian" w:date="2021-08-24T03:33:00Z"/>
        </w:rPr>
      </w:pPr>
      <w:del w:id="97" w:author="Haryono Nathaniel Sebastian" w:date="2021-08-24T03:33:00Z">
        <w:r w:rsidDel="00C803C7">
          <w:delText>P</w:delText>
        </w:r>
        <w:r w:rsidR="007A317C" w:rsidDel="00C803C7">
          <w:delText xml:space="preserve">ass </w:delText>
        </w:r>
        <w:r w:rsidDel="00C803C7">
          <w:delText xml:space="preserve">the </w:delText>
        </w:r>
        <w:r w:rsidR="007A317C" w:rsidDel="00C803C7">
          <w:delText xml:space="preserve">second argument Product Category column “criteria Range1” as </w:delText>
        </w:r>
        <w:r w:rsidR="007A317C" w:rsidRPr="009B6A7C" w:rsidDel="00C803C7">
          <w:rPr>
            <w:highlight w:val="yellow"/>
          </w:rPr>
          <w:delText>‘</w:delText>
        </w:r>
        <w:r w:rsidR="007A317C" w:rsidDel="00C803C7">
          <w:delText>Sales Data’!F:F,</w:delText>
        </w:r>
        <w:r w:rsidDel="00C803C7">
          <w:delText xml:space="preserve"> and</w:delText>
        </w:r>
        <w:r w:rsidR="007A317C" w:rsidDel="00C803C7">
          <w:delText xml:space="preserve"> enter comma</w:delText>
        </w:r>
        <w:r w:rsidDel="00C803C7">
          <w:delText>.</w:delText>
        </w:r>
      </w:del>
    </w:p>
    <w:p w14:paraId="1D7A8344" w14:textId="3E4876B1" w:rsidR="007A317C" w:rsidDel="00C803C7" w:rsidRDefault="007A317C" w:rsidP="007A317C">
      <w:pPr>
        <w:pStyle w:val="Prrafodelista"/>
        <w:numPr>
          <w:ilvl w:val="0"/>
          <w:numId w:val="3"/>
        </w:numPr>
        <w:spacing w:after="200" w:line="276" w:lineRule="auto"/>
        <w:rPr>
          <w:del w:id="98" w:author="Haryono Nathaniel Sebastian" w:date="2021-08-24T03:33:00Z"/>
        </w:rPr>
      </w:pPr>
      <w:del w:id="99" w:author="Haryono Nathaniel Sebastian" w:date="2021-08-24T03:33:00Z">
        <w:r w:rsidDel="00C803C7">
          <w:delText>Now</w:delText>
        </w:r>
        <w:r w:rsidR="005D661C" w:rsidDel="00C803C7">
          <w:delText>,</w:delText>
        </w:r>
        <w:r w:rsidDel="00C803C7">
          <w:delText xml:space="preserve"> pass</w:delText>
        </w:r>
        <w:r w:rsidR="005D661C" w:rsidDel="00C803C7">
          <w:delText xml:space="preserve"> the</w:delText>
        </w:r>
        <w:r w:rsidDel="00C803C7">
          <w:delText xml:space="preserve"> third argument “criteria1” “$R$3”, </w:delText>
        </w:r>
        <w:r w:rsidR="005D661C" w:rsidDel="00C803C7">
          <w:delText xml:space="preserve">and </w:delText>
        </w:r>
        <w:r w:rsidDel="00C803C7">
          <w:delText>enter comma</w:delText>
        </w:r>
        <w:r w:rsidR="005D661C" w:rsidDel="00C803C7">
          <w:delText>.</w:delText>
        </w:r>
      </w:del>
    </w:p>
    <w:p w14:paraId="000A8752" w14:textId="7CFE4AB9" w:rsidR="007A317C" w:rsidDel="00C803C7" w:rsidRDefault="007A317C">
      <w:pPr>
        <w:rPr>
          <w:del w:id="100" w:author="Haryono Nathaniel Sebastian" w:date="2021-08-24T03:33:00Z"/>
          <w:b/>
        </w:rPr>
      </w:pPr>
    </w:p>
    <w:p w14:paraId="2EF6106F" w14:textId="4285A706" w:rsidR="007A317C" w:rsidDel="00C803C7" w:rsidRDefault="007A317C">
      <w:pPr>
        <w:rPr>
          <w:del w:id="101" w:author="Haryono Nathaniel Sebastian" w:date="2021-08-24T03:33:00Z"/>
          <w:b/>
        </w:rPr>
      </w:pPr>
    </w:p>
    <w:p w14:paraId="30E13C48" w14:textId="3EBB0252" w:rsidR="00731297" w:rsidDel="00C803C7" w:rsidRDefault="007A317C">
      <w:pPr>
        <w:rPr>
          <w:del w:id="102" w:author="Haryono Nathaniel Sebastian" w:date="2021-08-24T03:33:00Z"/>
          <w:b/>
        </w:rPr>
      </w:pPr>
      <w:del w:id="103" w:author="Haryono Nathaniel Sebastian" w:date="2021-08-24T03:33:00Z">
        <w:r w:rsidDel="00C803C7">
          <w:rPr>
            <w:b/>
          </w:rPr>
          <w:delText>Step4</w:delText>
        </w:r>
        <w:r w:rsidR="00731297" w:rsidDel="00C803C7">
          <w:rPr>
            <w:b/>
          </w:rPr>
          <w:delText>:</w:delText>
        </w:r>
        <w:r w:rsidR="0066681A" w:rsidDel="00C803C7">
          <w:rPr>
            <w:b/>
          </w:rPr>
          <w:delText xml:space="preserve"> SUMIFS formula to calculate Sales and Profit</w:delText>
        </w:r>
        <w:r w:rsidR="00433AD4" w:rsidDel="00C803C7">
          <w:rPr>
            <w:b/>
          </w:rPr>
          <w:delText xml:space="preserve"> month wise</w:delText>
        </w:r>
      </w:del>
    </w:p>
    <w:p w14:paraId="4BD261FC" w14:textId="08022BDB" w:rsidR="0066681A" w:rsidDel="00C803C7" w:rsidRDefault="0066681A">
      <w:pPr>
        <w:rPr>
          <w:del w:id="104" w:author="Haryono Nathaniel Sebastian" w:date="2021-08-24T03:33:00Z"/>
        </w:rPr>
      </w:pPr>
      <w:del w:id="105" w:author="Haryono Nathaniel Sebastian" w:date="2021-08-24T03:33:00Z">
        <w:r w:rsidRPr="0066681A" w:rsidDel="00C803C7">
          <w:delText xml:space="preserve">Now write </w:delText>
        </w:r>
        <w:r w:rsidR="003208E9" w:rsidDel="00C803C7">
          <w:delText xml:space="preserve">the </w:delText>
        </w:r>
        <w:r w:rsidRPr="0066681A" w:rsidDel="00C803C7">
          <w:delText xml:space="preserve">sumifs formula to calculate </w:delText>
        </w:r>
        <w:r w:rsidR="003208E9" w:rsidDel="00C803C7">
          <w:delText xml:space="preserve">the </w:delText>
        </w:r>
        <w:r w:rsidRPr="0066681A" w:rsidDel="00C803C7">
          <w:delText>Sales and profit month</w:delText>
        </w:r>
        <w:r w:rsidR="003208E9" w:rsidDel="00C803C7">
          <w:delText>-</w:delText>
        </w:r>
        <w:r w:rsidRPr="0066681A" w:rsidDel="00C803C7">
          <w:delText>wise and sales region</w:delText>
        </w:r>
        <w:r w:rsidR="003208E9" w:rsidDel="00C803C7">
          <w:delText>-</w:delText>
        </w:r>
        <w:r w:rsidRPr="0066681A" w:rsidDel="00C803C7">
          <w:delText xml:space="preserve">wise. </w:delText>
        </w:r>
      </w:del>
    </w:p>
    <w:p w14:paraId="6105D37E" w14:textId="373DC29F" w:rsidR="009E5B56" w:rsidDel="00C803C7" w:rsidRDefault="009E5B56">
      <w:pPr>
        <w:rPr>
          <w:del w:id="106" w:author="Haryono Nathaniel Sebastian" w:date="2021-08-24T03:33:00Z"/>
        </w:rPr>
      </w:pPr>
      <w:del w:id="107" w:author="Haryono Nathaniel Sebastian" w:date="2021-08-24T03:33:00Z">
        <w:r w:rsidDel="00C803C7">
          <w:delText>Enter formula in Cell C4:</w:delText>
        </w:r>
      </w:del>
    </w:p>
    <w:p w14:paraId="378F6589" w14:textId="41ACC1E0" w:rsidR="00F65119" w:rsidDel="00C803C7" w:rsidRDefault="003208E9" w:rsidP="00F65119">
      <w:pPr>
        <w:pStyle w:val="Prrafodelista"/>
        <w:numPr>
          <w:ilvl w:val="0"/>
          <w:numId w:val="3"/>
        </w:numPr>
        <w:spacing w:after="200" w:line="276" w:lineRule="auto"/>
        <w:rPr>
          <w:del w:id="108" w:author="Haryono Nathaniel Sebastian" w:date="2021-08-24T03:33:00Z"/>
        </w:rPr>
      </w:pPr>
      <w:del w:id="109" w:author="Haryono Nathaniel Sebastian" w:date="2021-08-24T03:33:00Z">
        <w:r w:rsidDel="00C803C7">
          <w:delText>Enter the e</w:delText>
        </w:r>
        <w:r w:rsidR="00F65119" w:rsidDel="00C803C7">
          <w:delText>qual sign</w:delText>
        </w:r>
        <w:r w:rsidDel="00C803C7">
          <w:delText xml:space="preserve"> and</w:delText>
        </w:r>
        <w:r w:rsidR="00F65119" w:rsidDel="00C803C7">
          <w:delText xml:space="preserve"> then enter</w:delText>
        </w:r>
        <w:r w:rsidDel="00C803C7">
          <w:delText xml:space="preserve"> the</w:delText>
        </w:r>
        <w:r w:rsidR="00F65119" w:rsidDel="00C803C7">
          <w:delText xml:space="preserve"> function name and open parenthesis</w:delText>
        </w:r>
        <w:r w:rsidDel="00C803C7">
          <w:delText>.</w:delText>
        </w:r>
      </w:del>
    </w:p>
    <w:p w14:paraId="13370DAB" w14:textId="7F18AEB8" w:rsidR="00F65119" w:rsidDel="00C803C7" w:rsidRDefault="003208E9" w:rsidP="00F65119">
      <w:pPr>
        <w:pStyle w:val="Prrafodelista"/>
        <w:numPr>
          <w:ilvl w:val="0"/>
          <w:numId w:val="3"/>
        </w:numPr>
        <w:spacing w:after="200" w:line="276" w:lineRule="auto"/>
        <w:rPr>
          <w:del w:id="110" w:author="Haryono Nathaniel Sebastian" w:date="2021-08-24T03:33:00Z"/>
        </w:rPr>
      </w:pPr>
      <w:del w:id="111" w:author="Haryono Nathaniel Sebastian" w:date="2021-08-24T03:33:00Z">
        <w:r w:rsidDel="00C803C7">
          <w:delText>The f</w:delText>
        </w:r>
        <w:r w:rsidR="00F65119" w:rsidDel="00C803C7">
          <w:delText xml:space="preserve">irst Argument is Sum_Range, select range </w:delText>
        </w:r>
        <w:r w:rsidR="009E5B56" w:rsidRPr="009B6A7C" w:rsidDel="00C803C7">
          <w:rPr>
            <w:highlight w:val="yellow"/>
          </w:rPr>
          <w:delText>‘</w:delText>
        </w:r>
        <w:r w:rsidR="009E5B56" w:rsidDel="00C803C7">
          <w:delText xml:space="preserve">Sales </w:delText>
        </w:r>
        <w:r w:rsidR="00F65119" w:rsidDel="00C803C7">
          <w:delText>Data</w:delText>
        </w:r>
        <w:r w:rsidR="009E5B56" w:rsidDel="00C803C7">
          <w:delText>’</w:delText>
        </w:r>
        <w:r w:rsidR="00F65119" w:rsidDel="00C803C7">
          <w:delText>!</w:delText>
        </w:r>
        <w:r w:rsidR="009E5B56" w:rsidDel="00C803C7">
          <w:delText>H</w:delText>
        </w:r>
        <w:r w:rsidR="00F65119" w:rsidDel="00C803C7">
          <w:delText>:</w:delText>
        </w:r>
        <w:r w:rsidR="009E5B56" w:rsidDel="00C803C7">
          <w:delText>H</w:delText>
        </w:r>
        <w:r w:rsidDel="00C803C7">
          <w:delText>, and</w:delText>
        </w:r>
        <w:r w:rsidR="00F65119" w:rsidDel="00C803C7">
          <w:delText xml:space="preserve"> then enter comma</w:delText>
        </w:r>
        <w:r w:rsidDel="00C803C7">
          <w:delText>.</w:delText>
        </w:r>
      </w:del>
    </w:p>
    <w:p w14:paraId="421404E1" w14:textId="35ABDBBC" w:rsidR="00F65119" w:rsidDel="00C803C7" w:rsidRDefault="003208E9" w:rsidP="00F65119">
      <w:pPr>
        <w:pStyle w:val="Prrafodelista"/>
        <w:numPr>
          <w:ilvl w:val="0"/>
          <w:numId w:val="3"/>
        </w:numPr>
        <w:spacing w:after="200" w:line="276" w:lineRule="auto"/>
        <w:rPr>
          <w:del w:id="112" w:author="Haryono Nathaniel Sebastian" w:date="2021-08-24T03:33:00Z"/>
        </w:rPr>
      </w:pPr>
      <w:del w:id="113" w:author="Haryono Nathaniel Sebastian" w:date="2021-08-24T03:33:00Z">
        <w:r w:rsidDel="00C803C7">
          <w:delText>P</w:delText>
        </w:r>
        <w:r w:rsidR="00F65119" w:rsidDel="00C803C7">
          <w:delText xml:space="preserve">ass </w:delText>
        </w:r>
        <w:r w:rsidDel="00C803C7">
          <w:delText xml:space="preserve">the </w:delText>
        </w:r>
        <w:r w:rsidR="00F65119" w:rsidDel="00C803C7">
          <w:delText>second argument</w:delText>
        </w:r>
        <w:r w:rsidR="009E5B56" w:rsidDel="00C803C7">
          <w:delText xml:space="preserve"> month</w:delText>
        </w:r>
        <w:r w:rsidR="00F65119" w:rsidDel="00C803C7">
          <w:delText xml:space="preserve"> column “criteria Range1” as </w:delText>
        </w:r>
        <w:r w:rsidR="009E5B56" w:rsidRPr="009B6A7C" w:rsidDel="00C803C7">
          <w:rPr>
            <w:highlight w:val="yellow"/>
          </w:rPr>
          <w:delText>‘</w:delText>
        </w:r>
        <w:r w:rsidR="009E5B56" w:rsidDel="00C803C7">
          <w:delText>Sales Data’!U:U</w:delText>
        </w:r>
        <w:r w:rsidR="00F65119" w:rsidDel="00C803C7">
          <w:delText xml:space="preserve">, </w:delText>
        </w:r>
        <w:r w:rsidDel="00C803C7">
          <w:delText xml:space="preserve">and </w:delText>
        </w:r>
        <w:r w:rsidR="00F65119" w:rsidDel="00C803C7">
          <w:delText>enter comma</w:delText>
        </w:r>
        <w:r w:rsidDel="00C803C7">
          <w:delText>.</w:delText>
        </w:r>
      </w:del>
    </w:p>
    <w:p w14:paraId="150C0894" w14:textId="542975EB" w:rsidR="00F65119" w:rsidDel="00C803C7" w:rsidRDefault="00F65119" w:rsidP="00F65119">
      <w:pPr>
        <w:pStyle w:val="Prrafodelista"/>
        <w:numPr>
          <w:ilvl w:val="0"/>
          <w:numId w:val="3"/>
        </w:numPr>
        <w:spacing w:after="200" w:line="276" w:lineRule="auto"/>
        <w:rPr>
          <w:del w:id="114" w:author="Haryono Nathaniel Sebastian" w:date="2021-08-24T03:33:00Z"/>
        </w:rPr>
      </w:pPr>
      <w:del w:id="115" w:author="Haryono Nathaniel Sebastian" w:date="2021-08-24T03:33:00Z">
        <w:r w:rsidDel="00C803C7">
          <w:delText>Now</w:delText>
        </w:r>
        <w:r w:rsidR="003208E9" w:rsidDel="00C803C7">
          <w:delText>,</w:delText>
        </w:r>
        <w:r w:rsidDel="00C803C7">
          <w:delText xml:space="preserve"> pass </w:delText>
        </w:r>
        <w:r w:rsidR="003208E9" w:rsidDel="00C803C7">
          <w:delText xml:space="preserve">the </w:delText>
        </w:r>
        <w:r w:rsidDel="00C803C7">
          <w:delText>third argument “criteria1” “</w:delText>
        </w:r>
        <w:r w:rsidR="00433AD4" w:rsidDel="00C803C7">
          <w:delText>$B</w:delText>
        </w:r>
        <w:r w:rsidDel="00C803C7">
          <w:delText>$</w:delText>
        </w:r>
        <w:r w:rsidR="00433AD4" w:rsidDel="00C803C7">
          <w:delText>4</w:delText>
        </w:r>
        <w:r w:rsidR="003208E9" w:rsidDel="00C803C7">
          <w:delText>,</w:delText>
        </w:r>
        <w:r w:rsidDel="00C803C7">
          <w:delText>”</w:delText>
        </w:r>
        <w:r w:rsidR="000907DF" w:rsidDel="00C803C7">
          <w:delText xml:space="preserve"> and</w:delText>
        </w:r>
        <w:r w:rsidDel="00C803C7">
          <w:delText xml:space="preserve"> enter comma</w:delText>
        </w:r>
        <w:r w:rsidR="000907DF" w:rsidDel="00C803C7">
          <w:delText>.</w:delText>
        </w:r>
      </w:del>
    </w:p>
    <w:p w14:paraId="09B1CB45" w14:textId="36728AF3" w:rsidR="00F65119" w:rsidDel="00C803C7" w:rsidRDefault="000907DF" w:rsidP="00F65119">
      <w:pPr>
        <w:pStyle w:val="Prrafodelista"/>
        <w:numPr>
          <w:ilvl w:val="0"/>
          <w:numId w:val="3"/>
        </w:numPr>
        <w:spacing w:after="200" w:line="276" w:lineRule="auto"/>
        <w:rPr>
          <w:del w:id="116" w:author="Haryono Nathaniel Sebastian" w:date="2021-08-24T03:33:00Z"/>
        </w:rPr>
      </w:pPr>
      <w:del w:id="117" w:author="Haryono Nathaniel Sebastian" w:date="2021-08-24T03:33:00Z">
        <w:r w:rsidDel="00C803C7">
          <w:delText>Pass the f</w:delText>
        </w:r>
        <w:r w:rsidR="00F65119" w:rsidDel="00C803C7">
          <w:delText>ourth argument as Data!</w:delText>
        </w:r>
        <w:r w:rsidR="009E5B56" w:rsidDel="00C803C7">
          <w:delText>F</w:delText>
        </w:r>
        <w:r w:rsidR="00F65119" w:rsidDel="00C803C7">
          <w:delText>:</w:delText>
        </w:r>
        <w:r w:rsidR="009E5B56" w:rsidDel="00C803C7">
          <w:delText>F product category column</w:delText>
        </w:r>
        <w:r w:rsidDel="00C803C7">
          <w:delText xml:space="preserve">, and </w:delText>
        </w:r>
        <w:r w:rsidR="00F65119" w:rsidDel="00C803C7">
          <w:delText>enter comma</w:delText>
        </w:r>
        <w:r w:rsidDel="00C803C7">
          <w:delText>.</w:delText>
        </w:r>
      </w:del>
    </w:p>
    <w:p w14:paraId="04CFBDB5" w14:textId="45C22A01" w:rsidR="00F65119" w:rsidDel="00C803C7" w:rsidRDefault="000907DF" w:rsidP="00F65119">
      <w:pPr>
        <w:pStyle w:val="Prrafodelista"/>
        <w:numPr>
          <w:ilvl w:val="0"/>
          <w:numId w:val="3"/>
        </w:numPr>
        <w:spacing w:after="200" w:line="276" w:lineRule="auto"/>
        <w:rPr>
          <w:del w:id="118" w:author="Haryono Nathaniel Sebastian" w:date="2021-08-24T03:33:00Z"/>
        </w:rPr>
      </w:pPr>
      <w:del w:id="119" w:author="Haryono Nathaniel Sebastian" w:date="2021-08-24T03:33:00Z">
        <w:r w:rsidDel="00C803C7">
          <w:delText>Pass the</w:delText>
        </w:r>
        <w:r w:rsidR="00F65119" w:rsidDel="00C803C7">
          <w:delText xml:space="preserve"> fifth argument as “</w:delText>
        </w:r>
        <w:r w:rsidR="009E5B56" w:rsidDel="00C803C7">
          <w:delText>$R$</w:delText>
        </w:r>
        <w:r w:rsidR="00F65119" w:rsidDel="00C803C7">
          <w:delText>3</w:delText>
        </w:r>
        <w:r w:rsidDel="00C803C7">
          <w:delText>.”</w:delText>
        </w:r>
      </w:del>
    </w:p>
    <w:p w14:paraId="30AD7F9A" w14:textId="73DA1F0F" w:rsidR="00F65119" w:rsidDel="00C803C7" w:rsidRDefault="00F65119" w:rsidP="00F65119">
      <w:pPr>
        <w:pStyle w:val="Prrafodelista"/>
        <w:numPr>
          <w:ilvl w:val="0"/>
          <w:numId w:val="3"/>
        </w:numPr>
        <w:spacing w:after="200" w:line="276" w:lineRule="auto"/>
        <w:rPr>
          <w:del w:id="120" w:author="Haryono Nathaniel Sebastian" w:date="2021-08-24T03:33:00Z"/>
        </w:rPr>
      </w:pPr>
      <w:del w:id="121" w:author="Haryono Nathaniel Sebastian" w:date="2021-08-24T03:33:00Z">
        <w:r w:rsidDel="00C803C7">
          <w:delText>Now</w:delText>
        </w:r>
        <w:r w:rsidR="000907DF" w:rsidDel="00C803C7">
          <w:delText>,</w:delText>
        </w:r>
        <w:r w:rsidDel="00C803C7">
          <w:delText xml:space="preserve"> copy and paste the formula in Range </w:delText>
        </w:r>
        <w:r w:rsidR="009E5B56" w:rsidDel="00C803C7">
          <w:delText>C4</w:delText>
        </w:r>
        <w:r w:rsidDel="00C803C7">
          <w:delText>:</w:delText>
        </w:r>
        <w:r w:rsidR="009E5B56" w:rsidDel="00C803C7">
          <w:delText>C</w:delText>
        </w:r>
        <w:r w:rsidDel="00C803C7">
          <w:delText>1</w:delText>
        </w:r>
        <w:r w:rsidR="009E5B56" w:rsidDel="00C803C7">
          <w:delText>5</w:delText>
        </w:r>
        <w:r w:rsidR="000907DF" w:rsidDel="00C803C7">
          <w:delText>.</w:delText>
        </w:r>
      </w:del>
    </w:p>
    <w:p w14:paraId="0B050F4A" w14:textId="4EBFA56C" w:rsidR="00433AD4" w:rsidDel="00C803C7" w:rsidRDefault="00433AD4" w:rsidP="00433AD4">
      <w:pPr>
        <w:rPr>
          <w:del w:id="122" w:author="Haryono Nathaniel Sebastian" w:date="2021-08-24T03:33:00Z"/>
        </w:rPr>
      </w:pPr>
      <w:del w:id="123" w:author="Haryono Nathaniel Sebastian" w:date="2021-08-24T03:33:00Z">
        <w:r w:rsidDel="00C803C7">
          <w:delText>Enter formula in Cell D4:</w:delText>
        </w:r>
      </w:del>
    </w:p>
    <w:p w14:paraId="5C284347" w14:textId="1249DB4A" w:rsidR="00433AD4" w:rsidDel="00C803C7" w:rsidRDefault="000907DF" w:rsidP="00433AD4">
      <w:pPr>
        <w:pStyle w:val="Prrafodelista"/>
        <w:numPr>
          <w:ilvl w:val="0"/>
          <w:numId w:val="3"/>
        </w:numPr>
        <w:spacing w:after="200" w:line="276" w:lineRule="auto"/>
        <w:rPr>
          <w:del w:id="124" w:author="Haryono Nathaniel Sebastian" w:date="2021-08-24T03:33:00Z"/>
        </w:rPr>
      </w:pPr>
      <w:del w:id="125" w:author="Haryono Nathaniel Sebastian" w:date="2021-08-24T03:33:00Z">
        <w:r w:rsidDel="00C803C7">
          <w:delText xml:space="preserve">Enter </w:delText>
        </w:r>
        <w:r w:rsidR="00433AD4" w:rsidDel="00C803C7">
          <w:delText>Equal sign then enters function name and open parenthesis</w:delText>
        </w:r>
      </w:del>
    </w:p>
    <w:p w14:paraId="0FA9D9E1" w14:textId="7A2110E7" w:rsidR="00433AD4" w:rsidDel="00C803C7" w:rsidRDefault="000907DF" w:rsidP="00433AD4">
      <w:pPr>
        <w:pStyle w:val="Prrafodelista"/>
        <w:numPr>
          <w:ilvl w:val="0"/>
          <w:numId w:val="3"/>
        </w:numPr>
        <w:spacing w:after="200" w:line="276" w:lineRule="auto"/>
        <w:rPr>
          <w:del w:id="126" w:author="Haryono Nathaniel Sebastian" w:date="2021-08-24T03:33:00Z"/>
        </w:rPr>
      </w:pPr>
      <w:del w:id="127" w:author="Haryono Nathaniel Sebastian" w:date="2021-08-24T03:33:00Z">
        <w:r w:rsidDel="00C803C7">
          <w:delText>The f</w:delText>
        </w:r>
        <w:r w:rsidR="00433AD4" w:rsidDel="00C803C7">
          <w:delText>irst Argument is Sum_Range, select range ‘Sales Data’!K:K</w:delText>
        </w:r>
        <w:r w:rsidDel="00C803C7">
          <w:delText>, and</w:delText>
        </w:r>
        <w:r w:rsidR="00433AD4" w:rsidDel="00C803C7">
          <w:delText xml:space="preserve"> then enter comma</w:delText>
        </w:r>
        <w:r w:rsidDel="00C803C7">
          <w:delText>.</w:delText>
        </w:r>
      </w:del>
    </w:p>
    <w:p w14:paraId="0218537A" w14:textId="651EFB2B" w:rsidR="00433AD4" w:rsidDel="00C803C7" w:rsidRDefault="00433AD4" w:rsidP="00433AD4">
      <w:pPr>
        <w:pStyle w:val="Prrafodelista"/>
        <w:numPr>
          <w:ilvl w:val="0"/>
          <w:numId w:val="3"/>
        </w:numPr>
        <w:spacing w:after="200" w:line="276" w:lineRule="auto"/>
        <w:rPr>
          <w:del w:id="128" w:author="Haryono Nathaniel Sebastian" w:date="2021-08-24T03:33:00Z"/>
        </w:rPr>
      </w:pPr>
      <w:del w:id="129" w:author="Haryono Nathaniel Sebastian" w:date="2021-08-24T03:33:00Z">
        <w:r w:rsidDel="00C803C7">
          <w:delText>Now</w:delText>
        </w:r>
        <w:r w:rsidR="000907DF" w:rsidDel="00C803C7">
          <w:delText>,</w:delText>
        </w:r>
        <w:r w:rsidDel="00C803C7">
          <w:delText xml:space="preserve"> pass </w:delText>
        </w:r>
        <w:r w:rsidR="000907DF" w:rsidDel="00C803C7">
          <w:delText xml:space="preserve">the </w:delText>
        </w:r>
        <w:r w:rsidDel="00C803C7">
          <w:delText xml:space="preserve">second argument month column “criteria Range1” as </w:delText>
        </w:r>
        <w:r w:rsidRPr="009B6A7C" w:rsidDel="00C803C7">
          <w:rPr>
            <w:highlight w:val="yellow"/>
          </w:rPr>
          <w:delText>‘</w:delText>
        </w:r>
        <w:r w:rsidDel="00C803C7">
          <w:delText xml:space="preserve">Sales Data’!U:U, </w:delText>
        </w:r>
        <w:r w:rsidR="000907DF" w:rsidDel="00C803C7">
          <w:delText xml:space="preserve">and </w:delText>
        </w:r>
        <w:r w:rsidDel="00C803C7">
          <w:delText>enter comma</w:delText>
        </w:r>
        <w:r w:rsidR="000907DF" w:rsidDel="00C803C7">
          <w:delText>.</w:delText>
        </w:r>
      </w:del>
    </w:p>
    <w:p w14:paraId="7A470E6A" w14:textId="0283CFEE" w:rsidR="00433AD4" w:rsidDel="00C803C7" w:rsidRDefault="000907DF" w:rsidP="00433AD4">
      <w:pPr>
        <w:pStyle w:val="Prrafodelista"/>
        <w:numPr>
          <w:ilvl w:val="0"/>
          <w:numId w:val="3"/>
        </w:numPr>
        <w:spacing w:after="200" w:line="276" w:lineRule="auto"/>
        <w:rPr>
          <w:del w:id="130" w:author="Haryono Nathaniel Sebastian" w:date="2021-08-24T03:33:00Z"/>
        </w:rPr>
      </w:pPr>
      <w:del w:id="131" w:author="Haryono Nathaniel Sebastian" w:date="2021-08-24T03:33:00Z">
        <w:r w:rsidDel="00C803C7">
          <w:delText>P</w:delText>
        </w:r>
        <w:r w:rsidR="00433AD4" w:rsidDel="00C803C7">
          <w:delText>ass</w:delText>
        </w:r>
        <w:r w:rsidDel="00C803C7">
          <w:delText xml:space="preserve"> the</w:delText>
        </w:r>
        <w:r w:rsidR="00433AD4" w:rsidDel="00C803C7">
          <w:delText xml:space="preserve"> third argument “criteria1” “$B$4</w:delText>
        </w:r>
        <w:r w:rsidDel="00C803C7">
          <w:delText>,</w:delText>
        </w:r>
        <w:r w:rsidR="00433AD4" w:rsidDel="00C803C7">
          <w:delText>”</w:delText>
        </w:r>
        <w:r w:rsidDel="00C803C7">
          <w:delText xml:space="preserve"> and</w:delText>
        </w:r>
        <w:r w:rsidR="00433AD4" w:rsidDel="00C803C7">
          <w:delText xml:space="preserve"> enter comma</w:delText>
        </w:r>
        <w:r w:rsidDel="00C803C7">
          <w:delText>.</w:delText>
        </w:r>
      </w:del>
    </w:p>
    <w:p w14:paraId="1300E0F7" w14:textId="1D7A2BE5" w:rsidR="00433AD4" w:rsidDel="00C803C7" w:rsidRDefault="00DE43FE" w:rsidP="00433AD4">
      <w:pPr>
        <w:pStyle w:val="Prrafodelista"/>
        <w:numPr>
          <w:ilvl w:val="0"/>
          <w:numId w:val="3"/>
        </w:numPr>
        <w:spacing w:after="200" w:line="276" w:lineRule="auto"/>
        <w:rPr>
          <w:del w:id="132" w:author="Haryono Nathaniel Sebastian" w:date="2021-08-24T03:33:00Z"/>
        </w:rPr>
      </w:pPr>
      <w:del w:id="133" w:author="Haryono Nathaniel Sebastian" w:date="2021-08-24T03:33:00Z">
        <w:r w:rsidDel="00C803C7">
          <w:delText>Pass the f</w:delText>
        </w:r>
        <w:r w:rsidR="00433AD4" w:rsidDel="00C803C7">
          <w:delText xml:space="preserve">ourth argument as Data!F:F product category column, </w:delText>
        </w:r>
        <w:r w:rsidDel="00C803C7">
          <w:delText xml:space="preserve">and </w:delText>
        </w:r>
        <w:r w:rsidR="00433AD4" w:rsidDel="00C803C7">
          <w:delText>enter comma</w:delText>
        </w:r>
        <w:r w:rsidDel="00C803C7">
          <w:delText>.</w:delText>
        </w:r>
      </w:del>
    </w:p>
    <w:p w14:paraId="23C30FDE" w14:textId="015C8C78" w:rsidR="00433AD4" w:rsidDel="00C803C7" w:rsidRDefault="00DE43FE" w:rsidP="00433AD4">
      <w:pPr>
        <w:pStyle w:val="Prrafodelista"/>
        <w:numPr>
          <w:ilvl w:val="0"/>
          <w:numId w:val="3"/>
        </w:numPr>
        <w:spacing w:after="200" w:line="276" w:lineRule="auto"/>
        <w:rPr>
          <w:del w:id="134" w:author="Haryono Nathaniel Sebastian" w:date="2021-08-24T03:33:00Z"/>
        </w:rPr>
      </w:pPr>
      <w:del w:id="135" w:author="Haryono Nathaniel Sebastian" w:date="2021-08-24T03:33:00Z">
        <w:r w:rsidDel="00C803C7">
          <w:delText xml:space="preserve">Enter the </w:delText>
        </w:r>
        <w:r w:rsidR="00433AD4" w:rsidDel="00C803C7">
          <w:delText>fifth argument as “$R$3</w:delText>
        </w:r>
        <w:r w:rsidDel="00C803C7">
          <w:delText>.”</w:delText>
        </w:r>
      </w:del>
    </w:p>
    <w:p w14:paraId="0D446A9A" w14:textId="0B36D1D4" w:rsidR="00433AD4" w:rsidDel="00C803C7" w:rsidRDefault="00433AD4" w:rsidP="00433AD4">
      <w:pPr>
        <w:pStyle w:val="Prrafodelista"/>
        <w:numPr>
          <w:ilvl w:val="0"/>
          <w:numId w:val="3"/>
        </w:numPr>
        <w:spacing w:after="200" w:line="276" w:lineRule="auto"/>
        <w:rPr>
          <w:del w:id="136" w:author="Haryono Nathaniel Sebastian" w:date="2021-08-24T03:33:00Z"/>
        </w:rPr>
      </w:pPr>
      <w:del w:id="137" w:author="Haryono Nathaniel Sebastian" w:date="2021-08-24T03:33:00Z">
        <w:r w:rsidDel="00C803C7">
          <w:delText>Now</w:delText>
        </w:r>
        <w:r w:rsidR="00EF0B12" w:rsidDel="00C803C7">
          <w:delText>,</w:delText>
        </w:r>
        <w:r w:rsidDel="00C803C7">
          <w:delText xml:space="preserve"> copy and paste the formula in Range D4:D15</w:delText>
        </w:r>
        <w:r w:rsidR="00EF0B12" w:rsidDel="00C803C7">
          <w:delText>.</w:delText>
        </w:r>
      </w:del>
    </w:p>
    <w:p w14:paraId="14BA5D35" w14:textId="1E48D4F7" w:rsidR="00433AD4" w:rsidDel="00C803C7" w:rsidRDefault="00EC02C9" w:rsidP="00433AD4">
      <w:pPr>
        <w:rPr>
          <w:del w:id="138" w:author="Haryono Nathaniel Sebastian" w:date="2021-08-24T03:33:00Z"/>
          <w:b/>
        </w:rPr>
      </w:pPr>
      <w:del w:id="139" w:author="Haryono Nathaniel Sebastian" w:date="2021-08-24T03:33:00Z">
        <w:r w:rsidDel="00C803C7">
          <w:rPr>
            <w:b/>
            <w:noProof/>
            <w:lang w:val="en-US"/>
          </w:rPr>
          <w:drawing>
            <wp:inline distT="0" distB="0" distL="0" distR="0" wp14:anchorId="3D5ABEC3" wp14:editId="5D5503B3">
              <wp:extent cx="5943600" cy="2232025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4.pn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23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C9663C4" w14:textId="48E14B31" w:rsidR="00433AD4" w:rsidDel="00C803C7" w:rsidRDefault="007A317C" w:rsidP="00433AD4">
      <w:pPr>
        <w:rPr>
          <w:del w:id="140" w:author="Haryono Nathaniel Sebastian" w:date="2021-08-24T03:33:00Z"/>
          <w:b/>
        </w:rPr>
      </w:pPr>
      <w:del w:id="141" w:author="Haryono Nathaniel Sebastian" w:date="2021-08-24T03:33:00Z">
        <w:r w:rsidDel="00C803C7">
          <w:rPr>
            <w:b/>
          </w:rPr>
          <w:delText>Step5</w:delText>
        </w:r>
        <w:r w:rsidR="00433AD4" w:rsidRPr="00433AD4" w:rsidDel="00C803C7">
          <w:rPr>
            <w:b/>
          </w:rPr>
          <w:delText xml:space="preserve">: SUMIFS formula to calculate Sales </w:delText>
        </w:r>
        <w:r w:rsidR="00433AD4" w:rsidDel="00C803C7">
          <w:rPr>
            <w:b/>
          </w:rPr>
          <w:delText>region wise</w:delText>
        </w:r>
      </w:del>
    </w:p>
    <w:p w14:paraId="407E21CE" w14:textId="5A983A8A" w:rsidR="00433AD4" w:rsidDel="00C803C7" w:rsidRDefault="00047359" w:rsidP="00433AD4">
      <w:pPr>
        <w:pStyle w:val="Prrafodelista"/>
        <w:numPr>
          <w:ilvl w:val="0"/>
          <w:numId w:val="3"/>
        </w:numPr>
        <w:spacing w:after="200" w:line="276" w:lineRule="auto"/>
        <w:rPr>
          <w:del w:id="142" w:author="Haryono Nathaniel Sebastian" w:date="2021-08-24T03:33:00Z"/>
        </w:rPr>
      </w:pPr>
      <w:del w:id="143" w:author="Haryono Nathaniel Sebastian" w:date="2021-08-24T03:33:00Z">
        <w:r w:rsidDel="00C803C7">
          <w:delText>Write the e</w:delText>
        </w:r>
        <w:r w:rsidR="00433AD4" w:rsidDel="00C803C7">
          <w:delText>qual sign</w:delText>
        </w:r>
        <w:r w:rsidDel="00C803C7">
          <w:delText xml:space="preserve"> and</w:delText>
        </w:r>
        <w:r w:rsidR="00433AD4" w:rsidDel="00C803C7">
          <w:delText xml:space="preserve"> then enter</w:delText>
        </w:r>
        <w:r w:rsidDel="00C803C7">
          <w:delText xml:space="preserve"> the</w:delText>
        </w:r>
        <w:r w:rsidR="00433AD4" w:rsidDel="00C803C7">
          <w:delText xml:space="preserve"> function name and open parenthesis</w:delText>
        </w:r>
        <w:r w:rsidDel="00C803C7">
          <w:delText>.</w:delText>
        </w:r>
      </w:del>
    </w:p>
    <w:p w14:paraId="41E3C03D" w14:textId="7746F86E" w:rsidR="00433AD4" w:rsidDel="00C803C7" w:rsidRDefault="00047359" w:rsidP="00433AD4">
      <w:pPr>
        <w:pStyle w:val="Prrafodelista"/>
        <w:numPr>
          <w:ilvl w:val="0"/>
          <w:numId w:val="3"/>
        </w:numPr>
        <w:spacing w:after="200" w:line="276" w:lineRule="auto"/>
        <w:rPr>
          <w:del w:id="144" w:author="Haryono Nathaniel Sebastian" w:date="2021-08-24T03:33:00Z"/>
        </w:rPr>
      </w:pPr>
      <w:del w:id="145" w:author="Haryono Nathaniel Sebastian" w:date="2021-08-24T03:33:00Z">
        <w:r w:rsidDel="00C803C7">
          <w:delText>The f</w:delText>
        </w:r>
        <w:r w:rsidR="00433AD4" w:rsidDel="00C803C7">
          <w:delText xml:space="preserve">irst Argument is Sum_Range, select range </w:delText>
        </w:r>
        <w:r w:rsidR="00433AD4" w:rsidRPr="009B6A7C" w:rsidDel="00C803C7">
          <w:rPr>
            <w:highlight w:val="yellow"/>
          </w:rPr>
          <w:delText>‘</w:delText>
        </w:r>
        <w:r w:rsidR="00433AD4" w:rsidDel="00C803C7">
          <w:delText>Sales Data’!</w:delText>
        </w:r>
        <w:r w:rsidR="00D7729F" w:rsidDel="00C803C7">
          <w:delText>H</w:delText>
        </w:r>
        <w:r w:rsidR="00433AD4" w:rsidDel="00C803C7">
          <w:delText>:</w:delText>
        </w:r>
        <w:r w:rsidR="00D7729F" w:rsidDel="00C803C7">
          <w:delText>H</w:delText>
        </w:r>
        <w:r w:rsidDel="00C803C7">
          <w:delText>, and</w:delText>
        </w:r>
        <w:r w:rsidR="00433AD4" w:rsidDel="00C803C7">
          <w:delText xml:space="preserve"> then enter comma</w:delText>
        </w:r>
        <w:r w:rsidDel="00C803C7">
          <w:delText>.</w:delText>
        </w:r>
      </w:del>
    </w:p>
    <w:p w14:paraId="5952CD49" w14:textId="2C5E4D4B" w:rsidR="00433AD4" w:rsidDel="00C803C7" w:rsidRDefault="00047359" w:rsidP="00433AD4">
      <w:pPr>
        <w:pStyle w:val="Prrafodelista"/>
        <w:numPr>
          <w:ilvl w:val="0"/>
          <w:numId w:val="3"/>
        </w:numPr>
        <w:spacing w:after="200" w:line="276" w:lineRule="auto"/>
        <w:rPr>
          <w:del w:id="146" w:author="Haryono Nathaniel Sebastian" w:date="2021-08-24T03:33:00Z"/>
        </w:rPr>
      </w:pPr>
      <w:del w:id="147" w:author="Haryono Nathaniel Sebastian" w:date="2021-08-24T03:33:00Z">
        <w:r w:rsidDel="00C803C7">
          <w:delText>P</w:delText>
        </w:r>
        <w:r w:rsidR="00433AD4" w:rsidDel="00C803C7">
          <w:delText xml:space="preserve">ass </w:delText>
        </w:r>
        <w:r w:rsidDel="00C803C7">
          <w:delText xml:space="preserve">the </w:delText>
        </w:r>
        <w:r w:rsidR="00433AD4" w:rsidDel="00C803C7">
          <w:delText xml:space="preserve">second argument region column “criteria Range1” as </w:delText>
        </w:r>
        <w:r w:rsidR="00433AD4" w:rsidRPr="009B6A7C" w:rsidDel="00C803C7">
          <w:rPr>
            <w:highlight w:val="yellow"/>
          </w:rPr>
          <w:delText>‘</w:delText>
        </w:r>
        <w:r w:rsidR="00433AD4" w:rsidDel="00C803C7">
          <w:delText>Sales Data’!T:T,</w:delText>
        </w:r>
        <w:r w:rsidDel="00C803C7">
          <w:delText xml:space="preserve"> and</w:delText>
        </w:r>
        <w:r w:rsidR="00433AD4" w:rsidDel="00C803C7">
          <w:delText xml:space="preserve"> enter comma</w:delText>
        </w:r>
        <w:r w:rsidDel="00C803C7">
          <w:delText>.</w:delText>
        </w:r>
      </w:del>
    </w:p>
    <w:p w14:paraId="589A3D4A" w14:textId="49DE15A3" w:rsidR="00433AD4" w:rsidDel="00C803C7" w:rsidRDefault="00433AD4" w:rsidP="00433AD4">
      <w:pPr>
        <w:pStyle w:val="Prrafodelista"/>
        <w:numPr>
          <w:ilvl w:val="0"/>
          <w:numId w:val="3"/>
        </w:numPr>
        <w:spacing w:after="200" w:line="276" w:lineRule="auto"/>
        <w:rPr>
          <w:del w:id="148" w:author="Haryono Nathaniel Sebastian" w:date="2021-08-24T03:33:00Z"/>
        </w:rPr>
      </w:pPr>
      <w:del w:id="149" w:author="Haryono Nathaniel Sebastian" w:date="2021-08-24T03:33:00Z">
        <w:r w:rsidDel="00C803C7">
          <w:delText>Now</w:delText>
        </w:r>
        <w:r w:rsidR="001564F6" w:rsidDel="00C803C7">
          <w:delText>,</w:delText>
        </w:r>
        <w:r w:rsidDel="00C803C7">
          <w:delText xml:space="preserve"> pass </w:delText>
        </w:r>
        <w:r w:rsidR="001564F6" w:rsidDel="00C803C7">
          <w:delText xml:space="preserve">the </w:delText>
        </w:r>
        <w:r w:rsidDel="00C803C7">
          <w:delText>third argument “criteria1” “$F$4</w:delText>
        </w:r>
        <w:r w:rsidR="001564F6" w:rsidDel="00C803C7">
          <w:delText>,</w:delText>
        </w:r>
        <w:r w:rsidDel="00C803C7">
          <w:delText>”</w:delText>
        </w:r>
        <w:r w:rsidR="001564F6" w:rsidDel="00C803C7">
          <w:delText>and</w:delText>
        </w:r>
        <w:r w:rsidDel="00C803C7">
          <w:delText xml:space="preserve"> enter comma</w:delText>
        </w:r>
        <w:r w:rsidR="001564F6" w:rsidDel="00C803C7">
          <w:delText>.</w:delText>
        </w:r>
      </w:del>
    </w:p>
    <w:p w14:paraId="302E1C92" w14:textId="2427FDCC" w:rsidR="00433AD4" w:rsidDel="00C803C7" w:rsidRDefault="001564F6" w:rsidP="00433AD4">
      <w:pPr>
        <w:pStyle w:val="Prrafodelista"/>
        <w:numPr>
          <w:ilvl w:val="0"/>
          <w:numId w:val="3"/>
        </w:numPr>
        <w:spacing w:after="200" w:line="276" w:lineRule="auto"/>
        <w:rPr>
          <w:del w:id="150" w:author="Haryono Nathaniel Sebastian" w:date="2021-08-24T03:33:00Z"/>
        </w:rPr>
      </w:pPr>
      <w:del w:id="151" w:author="Haryono Nathaniel Sebastian" w:date="2021-08-24T03:33:00Z">
        <w:r w:rsidDel="00C803C7">
          <w:delText>Pass, the f</w:delText>
        </w:r>
        <w:r w:rsidR="00433AD4" w:rsidDel="00C803C7">
          <w:delText>ourth argument as Data!F:F product category column,</w:delText>
        </w:r>
        <w:r w:rsidDel="00C803C7">
          <w:delText xml:space="preserve"> and</w:delText>
        </w:r>
        <w:r w:rsidR="00433AD4" w:rsidDel="00C803C7">
          <w:delText xml:space="preserve"> enter comma</w:delText>
        </w:r>
        <w:r w:rsidDel="00C803C7">
          <w:delText>.</w:delText>
        </w:r>
      </w:del>
    </w:p>
    <w:p w14:paraId="740ADAF6" w14:textId="47636135" w:rsidR="00433AD4" w:rsidDel="00C803C7" w:rsidRDefault="001564F6" w:rsidP="00433AD4">
      <w:pPr>
        <w:pStyle w:val="Prrafodelista"/>
        <w:numPr>
          <w:ilvl w:val="0"/>
          <w:numId w:val="3"/>
        </w:numPr>
        <w:spacing w:after="200" w:line="276" w:lineRule="auto"/>
        <w:rPr>
          <w:del w:id="152" w:author="Haryono Nathaniel Sebastian" w:date="2021-08-24T03:33:00Z"/>
        </w:rPr>
      </w:pPr>
      <w:del w:id="153" w:author="Haryono Nathaniel Sebastian" w:date="2021-08-24T03:33:00Z">
        <w:r w:rsidDel="00C803C7">
          <w:delText>Pass the</w:delText>
        </w:r>
        <w:r w:rsidR="00433AD4" w:rsidDel="00C803C7">
          <w:delText xml:space="preserve"> fifth argument as “$R$3</w:delText>
        </w:r>
        <w:r w:rsidDel="00C803C7">
          <w:delText>.”</w:delText>
        </w:r>
      </w:del>
    </w:p>
    <w:p w14:paraId="5F7F0BF9" w14:textId="32915769" w:rsidR="00433AD4" w:rsidDel="00C803C7" w:rsidRDefault="00433AD4" w:rsidP="00433AD4">
      <w:pPr>
        <w:pStyle w:val="Prrafodelista"/>
        <w:numPr>
          <w:ilvl w:val="0"/>
          <w:numId w:val="3"/>
        </w:numPr>
        <w:spacing w:after="200" w:line="276" w:lineRule="auto"/>
        <w:rPr>
          <w:del w:id="154" w:author="Haryono Nathaniel Sebastian" w:date="2021-08-24T03:33:00Z"/>
        </w:rPr>
      </w:pPr>
      <w:del w:id="155" w:author="Haryono Nathaniel Sebastian" w:date="2021-08-24T03:33:00Z">
        <w:r w:rsidDel="00C803C7">
          <w:delText>Now</w:delText>
        </w:r>
        <w:r w:rsidR="001564F6" w:rsidDel="00C803C7">
          <w:delText>,</w:delText>
        </w:r>
        <w:r w:rsidDel="00C803C7">
          <w:delText xml:space="preserve"> copy and paste the formula in Range </w:delText>
        </w:r>
        <w:r w:rsidR="00D7729F" w:rsidDel="00C803C7">
          <w:delText>G</w:delText>
        </w:r>
        <w:r w:rsidDel="00C803C7">
          <w:delText>4:</w:delText>
        </w:r>
        <w:r w:rsidR="00D7729F" w:rsidDel="00C803C7">
          <w:delText>G</w:delText>
        </w:r>
        <w:r w:rsidDel="00C803C7">
          <w:delText>15</w:delText>
        </w:r>
        <w:r w:rsidR="001564F6" w:rsidDel="00C803C7">
          <w:delText>.</w:delText>
        </w:r>
      </w:del>
    </w:p>
    <w:p w14:paraId="27FB2BFF" w14:textId="0CD3387B" w:rsidR="007A317C" w:rsidRPr="00433AD4" w:rsidDel="00C803C7" w:rsidRDefault="007A317C" w:rsidP="00433AD4">
      <w:pPr>
        <w:rPr>
          <w:del w:id="156" w:author="Haryono Nathaniel Sebastian" w:date="2021-08-24T03:33:00Z"/>
          <w:b/>
        </w:rPr>
      </w:pPr>
    </w:p>
    <w:p w14:paraId="69D395A0" w14:textId="65C8D154" w:rsidR="002B4480" w:rsidDel="00C803C7" w:rsidRDefault="007A317C" w:rsidP="002B4480">
      <w:pPr>
        <w:rPr>
          <w:del w:id="157" w:author="Haryono Nathaniel Sebastian" w:date="2021-08-24T03:33:00Z"/>
          <w:b/>
        </w:rPr>
      </w:pPr>
      <w:del w:id="158" w:author="Haryono Nathaniel Sebastian" w:date="2021-08-24T03:33:00Z">
        <w:r w:rsidDel="00C803C7">
          <w:rPr>
            <w:b/>
          </w:rPr>
          <w:delText>Step 6</w:delText>
        </w:r>
        <w:r w:rsidR="002B4480" w:rsidRPr="00C917B3" w:rsidDel="00C803C7">
          <w:rPr>
            <w:b/>
          </w:rPr>
          <w:delText>:</w:delText>
        </w:r>
        <w:r w:rsidR="002B4480" w:rsidDel="00C803C7">
          <w:rPr>
            <w:b/>
          </w:rPr>
          <w:delText xml:space="preserve"> Create Column Chart</w:delText>
        </w:r>
      </w:del>
    </w:p>
    <w:p w14:paraId="751FF99B" w14:textId="50C792E3" w:rsidR="002B4480" w:rsidDel="00C803C7" w:rsidRDefault="002B4480" w:rsidP="002B4480">
      <w:pPr>
        <w:rPr>
          <w:del w:id="159" w:author="Haryono Nathaniel Sebastian" w:date="2021-08-24T03:33:00Z"/>
        </w:rPr>
      </w:pPr>
      <w:del w:id="160" w:author="Haryono Nathaniel Sebastian" w:date="2021-08-24T03:33:00Z">
        <w:r w:rsidRPr="00F53DCE" w:rsidDel="00C803C7">
          <w:delText>Now</w:delText>
        </w:r>
        <w:r w:rsidR="00741C8F" w:rsidDel="00C803C7">
          <w:delText>,</w:delText>
        </w:r>
        <w:r w:rsidRPr="00F53DCE" w:rsidDel="00C803C7">
          <w:delText xml:space="preserve"> create </w:delText>
        </w:r>
        <w:r w:rsidR="00741C8F" w:rsidDel="00C803C7">
          <w:delText xml:space="preserve">the </w:delText>
        </w:r>
        <w:r w:rsidRPr="00F53DCE" w:rsidDel="00C803C7">
          <w:delText xml:space="preserve">column chart for </w:delText>
        </w:r>
        <w:r w:rsidDel="00C803C7">
          <w:delText xml:space="preserve">both </w:delText>
        </w:r>
        <w:r w:rsidR="00F4429B" w:rsidDel="00C803C7">
          <w:delText>region</w:delText>
        </w:r>
        <w:r w:rsidR="00741C8F" w:rsidDel="00C803C7">
          <w:delText>-</w:delText>
        </w:r>
        <w:r w:rsidDel="00C803C7">
          <w:delText>wise and month</w:delText>
        </w:r>
        <w:r w:rsidR="00741C8F" w:rsidDel="00C803C7">
          <w:delText>-</w:delText>
        </w:r>
        <w:r w:rsidDel="00C803C7">
          <w:delText>wise</w:delText>
        </w:r>
        <w:r w:rsidRPr="00F53DCE" w:rsidDel="00C803C7">
          <w:delText xml:space="preserve"> table</w:delText>
        </w:r>
        <w:r w:rsidDel="00C803C7">
          <w:delText>.</w:delText>
        </w:r>
      </w:del>
    </w:p>
    <w:p w14:paraId="66B7B162" w14:textId="3CF51616" w:rsidR="002B4480" w:rsidDel="00C803C7" w:rsidRDefault="002B4480" w:rsidP="002B4480">
      <w:pPr>
        <w:rPr>
          <w:del w:id="161" w:author="Haryono Nathaniel Sebastian" w:date="2021-08-24T03:33:00Z"/>
        </w:rPr>
      </w:pPr>
      <w:del w:id="162" w:author="Haryono Nathaniel Sebastian" w:date="2021-08-24T03:33:00Z">
        <w:r w:rsidDel="00C803C7">
          <w:delText>Select table (B3:D15), click insert tab &gt; under Charts Panel &gt; Insert column chart.</w:delText>
        </w:r>
      </w:del>
    </w:p>
    <w:p w14:paraId="301CE308" w14:textId="4CCE851E" w:rsidR="002B4480" w:rsidDel="00C803C7" w:rsidRDefault="002B4480" w:rsidP="002B4480">
      <w:pPr>
        <w:rPr>
          <w:del w:id="163" w:author="Haryono Nathaniel Sebastian" w:date="2021-08-24T03:33:00Z"/>
        </w:rPr>
      </w:pPr>
      <w:del w:id="164" w:author="Haryono Nathaniel Sebastian" w:date="2021-08-24T03:33:00Z">
        <w:r w:rsidDel="00C803C7">
          <w:delText xml:space="preserve">Cut and Paste </w:delText>
        </w:r>
        <w:r w:rsidR="00741C8F" w:rsidDel="00C803C7">
          <w:delText xml:space="preserve">the </w:delText>
        </w:r>
        <w:r w:rsidDel="00C803C7">
          <w:delText xml:space="preserve">chart in </w:delText>
        </w:r>
        <w:r w:rsidR="00F4429B" w:rsidDel="00C803C7">
          <w:delText xml:space="preserve">the </w:delText>
        </w:r>
        <w:r w:rsidDel="00C803C7">
          <w:delText>Dashboard Sheet.</w:delText>
        </w:r>
      </w:del>
    </w:p>
    <w:p w14:paraId="5F3E68FF" w14:textId="4B6B9B34" w:rsidR="002B4480" w:rsidDel="00C803C7" w:rsidRDefault="002B4480" w:rsidP="002B4480">
      <w:pPr>
        <w:rPr>
          <w:del w:id="165" w:author="Haryono Nathaniel Sebastian" w:date="2021-08-24T03:33:00Z"/>
        </w:rPr>
      </w:pPr>
      <w:del w:id="166" w:author="Haryono Nathaniel Sebastian" w:date="2021-08-24T03:33:00Z">
        <w:r w:rsidDel="00C803C7">
          <w:delText>Perform the same</w:delText>
        </w:r>
        <w:r w:rsidR="00741C8F" w:rsidDel="00C803C7">
          <w:delText xml:space="preserve"> steps</w:delText>
        </w:r>
        <w:r w:rsidDel="00C803C7">
          <w:delText xml:space="preserve"> for other tables to create chart.</w:delText>
        </w:r>
      </w:del>
    </w:p>
    <w:p w14:paraId="784ED63A" w14:textId="2A59A0A1" w:rsidR="002B4480" w:rsidRPr="00F53DCE" w:rsidDel="00C803C7" w:rsidRDefault="002B4480" w:rsidP="002B4480">
      <w:pPr>
        <w:rPr>
          <w:del w:id="167" w:author="Haryono Nathaniel Sebastian" w:date="2021-08-24T03:33:00Z"/>
        </w:rPr>
      </w:pPr>
      <w:del w:id="168" w:author="Haryono Nathaniel Sebastian" w:date="2021-08-24T03:33:00Z">
        <w:r w:rsidDel="00C803C7">
          <w:delText>Now</w:delText>
        </w:r>
        <w:r w:rsidR="00741C8F" w:rsidDel="00C803C7">
          <w:delText>,</w:delText>
        </w:r>
        <w:r w:rsidDel="00C803C7">
          <w:delText xml:space="preserve"> this is our sales </w:delText>
        </w:r>
        <w:r w:rsidR="00741C8F" w:rsidDel="00C803C7">
          <w:delText>D</w:delText>
        </w:r>
        <w:r w:rsidDel="00C803C7">
          <w:delText xml:space="preserve">ashboard, we can apply any color in the interior of cells, </w:delText>
        </w:r>
        <w:r w:rsidR="00741C8F" w:rsidDel="00C803C7">
          <w:delText xml:space="preserve">and </w:delText>
        </w:r>
        <w:r w:rsidDel="00C803C7">
          <w:delText>data series to format it.</w:delText>
        </w:r>
      </w:del>
    </w:p>
    <w:p w14:paraId="7A542DF1" w14:textId="302B5796" w:rsidR="00F11CFF" w:rsidDel="00C803C7" w:rsidRDefault="00F11CFF" w:rsidP="00F11CFF">
      <w:pPr>
        <w:spacing w:line="360" w:lineRule="auto"/>
        <w:rPr>
          <w:del w:id="169" w:author="Haryono Nathaniel Sebastian" w:date="2021-08-24T03:33:00Z"/>
          <w:rStyle w:val="apple-converted-space"/>
        </w:rPr>
      </w:pPr>
      <w:del w:id="170" w:author="Haryono Nathaniel Sebastian" w:date="2021-08-24T03:33:00Z">
        <w:r w:rsidDel="00C803C7">
          <w:delText xml:space="preserve">Note: The dataset required for this project can be accessed from the </w:delText>
        </w:r>
        <w:r w:rsidR="00741C8F" w:rsidDel="00C803C7">
          <w:delText>“</w:delText>
        </w:r>
        <w:r w:rsidDel="00C803C7">
          <w:delText>Download Center</w:delText>
        </w:r>
        <w:r w:rsidR="00741C8F" w:rsidDel="00C803C7">
          <w:delText>.”</w:delText>
        </w:r>
        <w:r w:rsidDel="00C803C7">
          <w:delText xml:space="preserve">  </w:delText>
        </w:r>
      </w:del>
    </w:p>
    <w:p w14:paraId="0A735FE7" w14:textId="77777777" w:rsidR="00F11CFF" w:rsidRPr="00E1758A" w:rsidRDefault="00F11CFF">
      <w:pPr>
        <w:rPr>
          <w:b/>
        </w:rPr>
      </w:pPr>
    </w:p>
    <w:sectPr w:rsidR="00F11CFF" w:rsidRPr="00E17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282F"/>
    <w:multiLevelType w:val="hybridMultilevel"/>
    <w:tmpl w:val="94AC12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C15EF"/>
    <w:multiLevelType w:val="hybridMultilevel"/>
    <w:tmpl w:val="4D146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B76B2"/>
    <w:multiLevelType w:val="hybridMultilevel"/>
    <w:tmpl w:val="C5D89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6028D"/>
    <w:multiLevelType w:val="hybridMultilevel"/>
    <w:tmpl w:val="2AC88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D30DA"/>
    <w:multiLevelType w:val="hybridMultilevel"/>
    <w:tmpl w:val="A69AC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ryono Nathaniel Sebastian">
    <w15:presenceInfo w15:providerId="Windows Live" w15:userId="c873a941626c9e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yMbW0MDQxsDCzNDZQ0lEKTi0uzszPAykwrAUAZREwVywAAAA="/>
  </w:docVars>
  <w:rsids>
    <w:rsidRoot w:val="00266CD4"/>
    <w:rsid w:val="000034DB"/>
    <w:rsid w:val="00020E44"/>
    <w:rsid w:val="00022AB5"/>
    <w:rsid w:val="00033BB6"/>
    <w:rsid w:val="00034398"/>
    <w:rsid w:val="00035513"/>
    <w:rsid w:val="000428E3"/>
    <w:rsid w:val="00043BF0"/>
    <w:rsid w:val="00047359"/>
    <w:rsid w:val="00054D86"/>
    <w:rsid w:val="00055C0C"/>
    <w:rsid w:val="00057E7B"/>
    <w:rsid w:val="000609B2"/>
    <w:rsid w:val="00061D27"/>
    <w:rsid w:val="00061E4D"/>
    <w:rsid w:val="000621E4"/>
    <w:rsid w:val="000701D5"/>
    <w:rsid w:val="00071215"/>
    <w:rsid w:val="000720B7"/>
    <w:rsid w:val="00076418"/>
    <w:rsid w:val="00080556"/>
    <w:rsid w:val="00082A17"/>
    <w:rsid w:val="000836BB"/>
    <w:rsid w:val="00084248"/>
    <w:rsid w:val="000845E1"/>
    <w:rsid w:val="000907DF"/>
    <w:rsid w:val="000913DE"/>
    <w:rsid w:val="00091991"/>
    <w:rsid w:val="00096952"/>
    <w:rsid w:val="000B2CF3"/>
    <w:rsid w:val="000B70E7"/>
    <w:rsid w:val="000B7942"/>
    <w:rsid w:val="000C400D"/>
    <w:rsid w:val="000C4117"/>
    <w:rsid w:val="000C64F7"/>
    <w:rsid w:val="000C72D7"/>
    <w:rsid w:val="000C76CB"/>
    <w:rsid w:val="000D0188"/>
    <w:rsid w:val="000D09F4"/>
    <w:rsid w:val="000D5DE4"/>
    <w:rsid w:val="000E0749"/>
    <w:rsid w:val="000E1BFD"/>
    <w:rsid w:val="000E3DE7"/>
    <w:rsid w:val="000E64F4"/>
    <w:rsid w:val="000F2E08"/>
    <w:rsid w:val="000F2F25"/>
    <w:rsid w:val="000F317D"/>
    <w:rsid w:val="000F4287"/>
    <w:rsid w:val="000F47C8"/>
    <w:rsid w:val="001009ED"/>
    <w:rsid w:val="00100C61"/>
    <w:rsid w:val="00106AB5"/>
    <w:rsid w:val="00110403"/>
    <w:rsid w:val="001146C1"/>
    <w:rsid w:val="001154FC"/>
    <w:rsid w:val="001212D2"/>
    <w:rsid w:val="00124768"/>
    <w:rsid w:val="0013152B"/>
    <w:rsid w:val="00135BE3"/>
    <w:rsid w:val="00136BBD"/>
    <w:rsid w:val="001411D4"/>
    <w:rsid w:val="00141817"/>
    <w:rsid w:val="00141CC6"/>
    <w:rsid w:val="00144944"/>
    <w:rsid w:val="001536EB"/>
    <w:rsid w:val="001564F6"/>
    <w:rsid w:val="001579C4"/>
    <w:rsid w:val="00160BFB"/>
    <w:rsid w:val="00161DF0"/>
    <w:rsid w:val="00164517"/>
    <w:rsid w:val="00166095"/>
    <w:rsid w:val="00167080"/>
    <w:rsid w:val="0017418E"/>
    <w:rsid w:val="00174424"/>
    <w:rsid w:val="00174C59"/>
    <w:rsid w:val="00175807"/>
    <w:rsid w:val="001759E4"/>
    <w:rsid w:val="00181337"/>
    <w:rsid w:val="00181C5E"/>
    <w:rsid w:val="00184D1E"/>
    <w:rsid w:val="00191189"/>
    <w:rsid w:val="00194C1C"/>
    <w:rsid w:val="00195952"/>
    <w:rsid w:val="001962B6"/>
    <w:rsid w:val="001A00BC"/>
    <w:rsid w:val="001A5605"/>
    <w:rsid w:val="001A5C2D"/>
    <w:rsid w:val="001A7BF4"/>
    <w:rsid w:val="001A7D13"/>
    <w:rsid w:val="001B0810"/>
    <w:rsid w:val="001B1A2C"/>
    <w:rsid w:val="001B1BC5"/>
    <w:rsid w:val="001B1D5E"/>
    <w:rsid w:val="001B35E1"/>
    <w:rsid w:val="001B3D7A"/>
    <w:rsid w:val="001B4B3D"/>
    <w:rsid w:val="001B6228"/>
    <w:rsid w:val="001C48A5"/>
    <w:rsid w:val="001C587C"/>
    <w:rsid w:val="001C5FF0"/>
    <w:rsid w:val="001C6368"/>
    <w:rsid w:val="001D17FF"/>
    <w:rsid w:val="001D1EB5"/>
    <w:rsid w:val="001D2D46"/>
    <w:rsid w:val="001D57E4"/>
    <w:rsid w:val="001D5982"/>
    <w:rsid w:val="001F36DF"/>
    <w:rsid w:val="001F4A3E"/>
    <w:rsid w:val="00204020"/>
    <w:rsid w:val="00205951"/>
    <w:rsid w:val="00206828"/>
    <w:rsid w:val="00206B94"/>
    <w:rsid w:val="002075DD"/>
    <w:rsid w:val="00210058"/>
    <w:rsid w:val="0021433C"/>
    <w:rsid w:val="0021489B"/>
    <w:rsid w:val="002155F4"/>
    <w:rsid w:val="00222CB6"/>
    <w:rsid w:val="00225BFE"/>
    <w:rsid w:val="00225E10"/>
    <w:rsid w:val="0023275C"/>
    <w:rsid w:val="00233765"/>
    <w:rsid w:val="00235471"/>
    <w:rsid w:val="002361B6"/>
    <w:rsid w:val="002405F6"/>
    <w:rsid w:val="00240760"/>
    <w:rsid w:val="00240A68"/>
    <w:rsid w:val="00241F01"/>
    <w:rsid w:val="0024566B"/>
    <w:rsid w:val="002522B3"/>
    <w:rsid w:val="002537DC"/>
    <w:rsid w:val="0025554A"/>
    <w:rsid w:val="0025732F"/>
    <w:rsid w:val="0025740F"/>
    <w:rsid w:val="002603A3"/>
    <w:rsid w:val="002620C1"/>
    <w:rsid w:val="002635CB"/>
    <w:rsid w:val="0026378B"/>
    <w:rsid w:val="00265B6F"/>
    <w:rsid w:val="00265D28"/>
    <w:rsid w:val="00266CD4"/>
    <w:rsid w:val="0026714A"/>
    <w:rsid w:val="00267C11"/>
    <w:rsid w:val="00270E3B"/>
    <w:rsid w:val="002834A5"/>
    <w:rsid w:val="002903EE"/>
    <w:rsid w:val="00290D89"/>
    <w:rsid w:val="0029116F"/>
    <w:rsid w:val="00296A7A"/>
    <w:rsid w:val="00297CBE"/>
    <w:rsid w:val="002A291E"/>
    <w:rsid w:val="002A2FDA"/>
    <w:rsid w:val="002A4369"/>
    <w:rsid w:val="002A491D"/>
    <w:rsid w:val="002B0C1D"/>
    <w:rsid w:val="002B4480"/>
    <w:rsid w:val="002B6418"/>
    <w:rsid w:val="002B7FB2"/>
    <w:rsid w:val="002C009A"/>
    <w:rsid w:val="002C1824"/>
    <w:rsid w:val="002C44F3"/>
    <w:rsid w:val="002D2D4F"/>
    <w:rsid w:val="002D3628"/>
    <w:rsid w:val="002D4872"/>
    <w:rsid w:val="002D4F4B"/>
    <w:rsid w:val="002D5B72"/>
    <w:rsid w:val="002D5F0B"/>
    <w:rsid w:val="002D67CC"/>
    <w:rsid w:val="002D6D48"/>
    <w:rsid w:val="002E0AE0"/>
    <w:rsid w:val="002E2985"/>
    <w:rsid w:val="002E4738"/>
    <w:rsid w:val="002E489A"/>
    <w:rsid w:val="002E6D7F"/>
    <w:rsid w:val="002F2862"/>
    <w:rsid w:val="002F3087"/>
    <w:rsid w:val="002F5ECB"/>
    <w:rsid w:val="00300A02"/>
    <w:rsid w:val="0030287D"/>
    <w:rsid w:val="00311F65"/>
    <w:rsid w:val="003133A2"/>
    <w:rsid w:val="003208E9"/>
    <w:rsid w:val="00322D1A"/>
    <w:rsid w:val="00326D6F"/>
    <w:rsid w:val="00326F77"/>
    <w:rsid w:val="00331794"/>
    <w:rsid w:val="00334BFC"/>
    <w:rsid w:val="0034086D"/>
    <w:rsid w:val="0034335C"/>
    <w:rsid w:val="00344B56"/>
    <w:rsid w:val="00344FE8"/>
    <w:rsid w:val="00347373"/>
    <w:rsid w:val="00350290"/>
    <w:rsid w:val="00352A1C"/>
    <w:rsid w:val="00352B33"/>
    <w:rsid w:val="00354785"/>
    <w:rsid w:val="00360186"/>
    <w:rsid w:val="0036281D"/>
    <w:rsid w:val="0036415C"/>
    <w:rsid w:val="00366158"/>
    <w:rsid w:val="0036738C"/>
    <w:rsid w:val="00371E97"/>
    <w:rsid w:val="00372112"/>
    <w:rsid w:val="00374F11"/>
    <w:rsid w:val="00375259"/>
    <w:rsid w:val="003762BC"/>
    <w:rsid w:val="0038143F"/>
    <w:rsid w:val="00385F30"/>
    <w:rsid w:val="00392462"/>
    <w:rsid w:val="00397657"/>
    <w:rsid w:val="00397ED6"/>
    <w:rsid w:val="003A3ADC"/>
    <w:rsid w:val="003A473C"/>
    <w:rsid w:val="003A6658"/>
    <w:rsid w:val="003A7581"/>
    <w:rsid w:val="003A7BE0"/>
    <w:rsid w:val="003B1F5A"/>
    <w:rsid w:val="003B258B"/>
    <w:rsid w:val="003B379F"/>
    <w:rsid w:val="003B4F57"/>
    <w:rsid w:val="003C12BB"/>
    <w:rsid w:val="003D28A0"/>
    <w:rsid w:val="003D29B1"/>
    <w:rsid w:val="003D7432"/>
    <w:rsid w:val="003E3D70"/>
    <w:rsid w:val="003E455A"/>
    <w:rsid w:val="003F0933"/>
    <w:rsid w:val="003F1716"/>
    <w:rsid w:val="003F27E1"/>
    <w:rsid w:val="003F3F74"/>
    <w:rsid w:val="003F4BB4"/>
    <w:rsid w:val="003F66D4"/>
    <w:rsid w:val="00404592"/>
    <w:rsid w:val="00404A20"/>
    <w:rsid w:val="0040539F"/>
    <w:rsid w:val="0040580F"/>
    <w:rsid w:val="00406961"/>
    <w:rsid w:val="00416711"/>
    <w:rsid w:val="004171DC"/>
    <w:rsid w:val="00421AAF"/>
    <w:rsid w:val="00433AD4"/>
    <w:rsid w:val="00440F8F"/>
    <w:rsid w:val="00441C50"/>
    <w:rsid w:val="00447BF5"/>
    <w:rsid w:val="004516E4"/>
    <w:rsid w:val="00454C8E"/>
    <w:rsid w:val="0045653D"/>
    <w:rsid w:val="00457FBB"/>
    <w:rsid w:val="00462074"/>
    <w:rsid w:val="00464763"/>
    <w:rsid w:val="00465066"/>
    <w:rsid w:val="00471894"/>
    <w:rsid w:val="004719B4"/>
    <w:rsid w:val="004727A6"/>
    <w:rsid w:val="00475271"/>
    <w:rsid w:val="00482B7E"/>
    <w:rsid w:val="00485674"/>
    <w:rsid w:val="004918B9"/>
    <w:rsid w:val="00492E76"/>
    <w:rsid w:val="004A4036"/>
    <w:rsid w:val="004A722F"/>
    <w:rsid w:val="004B2B24"/>
    <w:rsid w:val="004B33D4"/>
    <w:rsid w:val="004B35F4"/>
    <w:rsid w:val="004B732C"/>
    <w:rsid w:val="004C1B73"/>
    <w:rsid w:val="004C2D36"/>
    <w:rsid w:val="004C2D9C"/>
    <w:rsid w:val="004C3668"/>
    <w:rsid w:val="004C63B1"/>
    <w:rsid w:val="004C77A9"/>
    <w:rsid w:val="004D13F5"/>
    <w:rsid w:val="004D3915"/>
    <w:rsid w:val="004E10E9"/>
    <w:rsid w:val="004E443A"/>
    <w:rsid w:val="004E5986"/>
    <w:rsid w:val="004E7AA8"/>
    <w:rsid w:val="004F2152"/>
    <w:rsid w:val="004F2A08"/>
    <w:rsid w:val="004F4995"/>
    <w:rsid w:val="004F681C"/>
    <w:rsid w:val="004F7D51"/>
    <w:rsid w:val="00501263"/>
    <w:rsid w:val="0050210D"/>
    <w:rsid w:val="00502DBD"/>
    <w:rsid w:val="00506153"/>
    <w:rsid w:val="0050747A"/>
    <w:rsid w:val="0051366F"/>
    <w:rsid w:val="00516515"/>
    <w:rsid w:val="00516921"/>
    <w:rsid w:val="005179F6"/>
    <w:rsid w:val="0052703A"/>
    <w:rsid w:val="0053575A"/>
    <w:rsid w:val="00541197"/>
    <w:rsid w:val="005463A9"/>
    <w:rsid w:val="00547D4C"/>
    <w:rsid w:val="0055187D"/>
    <w:rsid w:val="005578C6"/>
    <w:rsid w:val="00561186"/>
    <w:rsid w:val="00565398"/>
    <w:rsid w:val="00567577"/>
    <w:rsid w:val="0057296D"/>
    <w:rsid w:val="00575736"/>
    <w:rsid w:val="00580AAB"/>
    <w:rsid w:val="00580AFB"/>
    <w:rsid w:val="0058390B"/>
    <w:rsid w:val="00584850"/>
    <w:rsid w:val="00591A04"/>
    <w:rsid w:val="00594176"/>
    <w:rsid w:val="00594875"/>
    <w:rsid w:val="005A0FDC"/>
    <w:rsid w:val="005B4C10"/>
    <w:rsid w:val="005B7E38"/>
    <w:rsid w:val="005C062D"/>
    <w:rsid w:val="005C2227"/>
    <w:rsid w:val="005C2981"/>
    <w:rsid w:val="005C618F"/>
    <w:rsid w:val="005D0FA3"/>
    <w:rsid w:val="005D4B2B"/>
    <w:rsid w:val="005D661C"/>
    <w:rsid w:val="005E6256"/>
    <w:rsid w:val="005E77D5"/>
    <w:rsid w:val="005F4930"/>
    <w:rsid w:val="005F5F6A"/>
    <w:rsid w:val="005F7F22"/>
    <w:rsid w:val="00600E4F"/>
    <w:rsid w:val="006018F8"/>
    <w:rsid w:val="00602122"/>
    <w:rsid w:val="0060317D"/>
    <w:rsid w:val="00606071"/>
    <w:rsid w:val="006060F8"/>
    <w:rsid w:val="0060667B"/>
    <w:rsid w:val="00607C5D"/>
    <w:rsid w:val="00607D4D"/>
    <w:rsid w:val="00611DBA"/>
    <w:rsid w:val="00613B6F"/>
    <w:rsid w:val="00614FAB"/>
    <w:rsid w:val="0061579C"/>
    <w:rsid w:val="00621394"/>
    <w:rsid w:val="00622D96"/>
    <w:rsid w:val="00624118"/>
    <w:rsid w:val="006251F6"/>
    <w:rsid w:val="00631202"/>
    <w:rsid w:val="0063445D"/>
    <w:rsid w:val="00634963"/>
    <w:rsid w:val="00634CC9"/>
    <w:rsid w:val="00634F0D"/>
    <w:rsid w:val="00637847"/>
    <w:rsid w:val="00641E11"/>
    <w:rsid w:val="00643065"/>
    <w:rsid w:val="00643FA9"/>
    <w:rsid w:val="0064440C"/>
    <w:rsid w:val="00650FDA"/>
    <w:rsid w:val="00653C76"/>
    <w:rsid w:val="006543F8"/>
    <w:rsid w:val="00655E16"/>
    <w:rsid w:val="0066114B"/>
    <w:rsid w:val="006631A7"/>
    <w:rsid w:val="00664D5F"/>
    <w:rsid w:val="0066681A"/>
    <w:rsid w:val="006722CE"/>
    <w:rsid w:val="006749B6"/>
    <w:rsid w:val="00687C30"/>
    <w:rsid w:val="00691965"/>
    <w:rsid w:val="006956C0"/>
    <w:rsid w:val="006970ED"/>
    <w:rsid w:val="00697497"/>
    <w:rsid w:val="006A0023"/>
    <w:rsid w:val="006A222B"/>
    <w:rsid w:val="006A39AD"/>
    <w:rsid w:val="006B2111"/>
    <w:rsid w:val="006B4437"/>
    <w:rsid w:val="006B75B1"/>
    <w:rsid w:val="006C5D94"/>
    <w:rsid w:val="006D01F4"/>
    <w:rsid w:val="006D0D22"/>
    <w:rsid w:val="006D3400"/>
    <w:rsid w:val="006D4972"/>
    <w:rsid w:val="006D523B"/>
    <w:rsid w:val="006E22FB"/>
    <w:rsid w:val="006E4CF3"/>
    <w:rsid w:val="006E5EE0"/>
    <w:rsid w:val="006E7E32"/>
    <w:rsid w:val="006F5CDF"/>
    <w:rsid w:val="006F6B10"/>
    <w:rsid w:val="00701ADA"/>
    <w:rsid w:val="00705836"/>
    <w:rsid w:val="00711BFC"/>
    <w:rsid w:val="007127D2"/>
    <w:rsid w:val="00716B85"/>
    <w:rsid w:val="00731297"/>
    <w:rsid w:val="00731953"/>
    <w:rsid w:val="00731EB4"/>
    <w:rsid w:val="007378A9"/>
    <w:rsid w:val="00741C8F"/>
    <w:rsid w:val="007420D1"/>
    <w:rsid w:val="00745C57"/>
    <w:rsid w:val="00747E80"/>
    <w:rsid w:val="007511EC"/>
    <w:rsid w:val="00753926"/>
    <w:rsid w:val="007545AA"/>
    <w:rsid w:val="007554FF"/>
    <w:rsid w:val="00756BF0"/>
    <w:rsid w:val="00756DB5"/>
    <w:rsid w:val="00770EE1"/>
    <w:rsid w:val="007752D1"/>
    <w:rsid w:val="007756D5"/>
    <w:rsid w:val="00782895"/>
    <w:rsid w:val="00784579"/>
    <w:rsid w:val="007850AA"/>
    <w:rsid w:val="00795280"/>
    <w:rsid w:val="00797BCD"/>
    <w:rsid w:val="007A13E3"/>
    <w:rsid w:val="007A317C"/>
    <w:rsid w:val="007A5A0E"/>
    <w:rsid w:val="007B5DCC"/>
    <w:rsid w:val="007C2761"/>
    <w:rsid w:val="007C2823"/>
    <w:rsid w:val="007C4BF8"/>
    <w:rsid w:val="007C7117"/>
    <w:rsid w:val="007D084E"/>
    <w:rsid w:val="007D52BE"/>
    <w:rsid w:val="007E144F"/>
    <w:rsid w:val="007E1718"/>
    <w:rsid w:val="007E3D95"/>
    <w:rsid w:val="007F6FF9"/>
    <w:rsid w:val="00802A46"/>
    <w:rsid w:val="00802BF0"/>
    <w:rsid w:val="0080456B"/>
    <w:rsid w:val="008076F6"/>
    <w:rsid w:val="008214C3"/>
    <w:rsid w:val="00821BB5"/>
    <w:rsid w:val="00821CAE"/>
    <w:rsid w:val="00823E54"/>
    <w:rsid w:val="0083777A"/>
    <w:rsid w:val="008417A3"/>
    <w:rsid w:val="00843CB6"/>
    <w:rsid w:val="008457A2"/>
    <w:rsid w:val="0085134D"/>
    <w:rsid w:val="00851822"/>
    <w:rsid w:val="00854B4A"/>
    <w:rsid w:val="00861CA9"/>
    <w:rsid w:val="00863D51"/>
    <w:rsid w:val="0086581E"/>
    <w:rsid w:val="00866209"/>
    <w:rsid w:val="00876088"/>
    <w:rsid w:val="00880C5B"/>
    <w:rsid w:val="0088368F"/>
    <w:rsid w:val="008853C9"/>
    <w:rsid w:val="00885C80"/>
    <w:rsid w:val="00886B40"/>
    <w:rsid w:val="00886BF5"/>
    <w:rsid w:val="008870AD"/>
    <w:rsid w:val="00894AD2"/>
    <w:rsid w:val="00894E0C"/>
    <w:rsid w:val="0089662E"/>
    <w:rsid w:val="008A1E04"/>
    <w:rsid w:val="008A282A"/>
    <w:rsid w:val="008A3986"/>
    <w:rsid w:val="008A3E02"/>
    <w:rsid w:val="008A66AF"/>
    <w:rsid w:val="008B0698"/>
    <w:rsid w:val="008B5CF8"/>
    <w:rsid w:val="008B63EB"/>
    <w:rsid w:val="008B6B90"/>
    <w:rsid w:val="008C12A8"/>
    <w:rsid w:val="008C52FE"/>
    <w:rsid w:val="008C7A65"/>
    <w:rsid w:val="008D08A6"/>
    <w:rsid w:val="008D22F1"/>
    <w:rsid w:val="008D451C"/>
    <w:rsid w:val="008D45D1"/>
    <w:rsid w:val="008D4B4E"/>
    <w:rsid w:val="008D6FE8"/>
    <w:rsid w:val="008E008D"/>
    <w:rsid w:val="008E2D8B"/>
    <w:rsid w:val="008E36AD"/>
    <w:rsid w:val="008E7C90"/>
    <w:rsid w:val="008F01F0"/>
    <w:rsid w:val="008F1AF4"/>
    <w:rsid w:val="008F3828"/>
    <w:rsid w:val="0090161B"/>
    <w:rsid w:val="0091095E"/>
    <w:rsid w:val="009120E7"/>
    <w:rsid w:val="00912427"/>
    <w:rsid w:val="009177E1"/>
    <w:rsid w:val="00925285"/>
    <w:rsid w:val="009277DD"/>
    <w:rsid w:val="00931B5F"/>
    <w:rsid w:val="00931F98"/>
    <w:rsid w:val="009324EE"/>
    <w:rsid w:val="00935B2E"/>
    <w:rsid w:val="0094369E"/>
    <w:rsid w:val="00953CE4"/>
    <w:rsid w:val="00954B04"/>
    <w:rsid w:val="009554E7"/>
    <w:rsid w:val="0096330F"/>
    <w:rsid w:val="00963C29"/>
    <w:rsid w:val="00965595"/>
    <w:rsid w:val="00965E48"/>
    <w:rsid w:val="009667BE"/>
    <w:rsid w:val="00967AEB"/>
    <w:rsid w:val="00967B31"/>
    <w:rsid w:val="0097232B"/>
    <w:rsid w:val="0097548D"/>
    <w:rsid w:val="00980F8A"/>
    <w:rsid w:val="0098120F"/>
    <w:rsid w:val="00981A88"/>
    <w:rsid w:val="00981E20"/>
    <w:rsid w:val="00986C67"/>
    <w:rsid w:val="0098787F"/>
    <w:rsid w:val="009963F2"/>
    <w:rsid w:val="009A7F4F"/>
    <w:rsid w:val="009B0B98"/>
    <w:rsid w:val="009B3EA3"/>
    <w:rsid w:val="009B5C69"/>
    <w:rsid w:val="009B6A7C"/>
    <w:rsid w:val="009C0ACD"/>
    <w:rsid w:val="009C4882"/>
    <w:rsid w:val="009C69C2"/>
    <w:rsid w:val="009C6A2C"/>
    <w:rsid w:val="009D785F"/>
    <w:rsid w:val="009E1DDB"/>
    <w:rsid w:val="009E5B56"/>
    <w:rsid w:val="009E7944"/>
    <w:rsid w:val="009F6788"/>
    <w:rsid w:val="00A018EA"/>
    <w:rsid w:val="00A17E43"/>
    <w:rsid w:val="00A207AD"/>
    <w:rsid w:val="00A2321F"/>
    <w:rsid w:val="00A23C0A"/>
    <w:rsid w:val="00A25A01"/>
    <w:rsid w:val="00A36144"/>
    <w:rsid w:val="00A36583"/>
    <w:rsid w:val="00A4111F"/>
    <w:rsid w:val="00A4384B"/>
    <w:rsid w:val="00A443D2"/>
    <w:rsid w:val="00A44C62"/>
    <w:rsid w:val="00A4541F"/>
    <w:rsid w:val="00A46BFF"/>
    <w:rsid w:val="00A50E51"/>
    <w:rsid w:val="00A528C7"/>
    <w:rsid w:val="00A54C2B"/>
    <w:rsid w:val="00A60C87"/>
    <w:rsid w:val="00A64349"/>
    <w:rsid w:val="00A6799F"/>
    <w:rsid w:val="00A67E42"/>
    <w:rsid w:val="00A70FA5"/>
    <w:rsid w:val="00A722C4"/>
    <w:rsid w:val="00A761FA"/>
    <w:rsid w:val="00A76759"/>
    <w:rsid w:val="00A80B6F"/>
    <w:rsid w:val="00A833A9"/>
    <w:rsid w:val="00A850F4"/>
    <w:rsid w:val="00A8559F"/>
    <w:rsid w:val="00A9227E"/>
    <w:rsid w:val="00A94C61"/>
    <w:rsid w:val="00A957B5"/>
    <w:rsid w:val="00A96414"/>
    <w:rsid w:val="00AA0AFA"/>
    <w:rsid w:val="00AA168A"/>
    <w:rsid w:val="00AA280A"/>
    <w:rsid w:val="00AA2DCF"/>
    <w:rsid w:val="00AA48DE"/>
    <w:rsid w:val="00AA5C24"/>
    <w:rsid w:val="00AA66DD"/>
    <w:rsid w:val="00AA77B2"/>
    <w:rsid w:val="00AA7854"/>
    <w:rsid w:val="00AB0C27"/>
    <w:rsid w:val="00AB4C46"/>
    <w:rsid w:val="00AB5A33"/>
    <w:rsid w:val="00AB6DD5"/>
    <w:rsid w:val="00AC02D5"/>
    <w:rsid w:val="00AC18A1"/>
    <w:rsid w:val="00AC69CF"/>
    <w:rsid w:val="00AD3F34"/>
    <w:rsid w:val="00AE1609"/>
    <w:rsid w:val="00AE2121"/>
    <w:rsid w:val="00AE5C73"/>
    <w:rsid w:val="00AE6784"/>
    <w:rsid w:val="00AE7072"/>
    <w:rsid w:val="00AE780C"/>
    <w:rsid w:val="00AF0277"/>
    <w:rsid w:val="00AF15D4"/>
    <w:rsid w:val="00AF1C2A"/>
    <w:rsid w:val="00AF1F66"/>
    <w:rsid w:val="00AF552E"/>
    <w:rsid w:val="00AF5B9B"/>
    <w:rsid w:val="00AF7488"/>
    <w:rsid w:val="00AF7761"/>
    <w:rsid w:val="00B04BB5"/>
    <w:rsid w:val="00B06162"/>
    <w:rsid w:val="00B07EC4"/>
    <w:rsid w:val="00B10217"/>
    <w:rsid w:val="00B105BB"/>
    <w:rsid w:val="00B12903"/>
    <w:rsid w:val="00B14ACD"/>
    <w:rsid w:val="00B14DDB"/>
    <w:rsid w:val="00B17C1C"/>
    <w:rsid w:val="00B22D51"/>
    <w:rsid w:val="00B2601B"/>
    <w:rsid w:val="00B26DC3"/>
    <w:rsid w:val="00B340B3"/>
    <w:rsid w:val="00B360A0"/>
    <w:rsid w:val="00B42021"/>
    <w:rsid w:val="00B47ED9"/>
    <w:rsid w:val="00B504C4"/>
    <w:rsid w:val="00B567CC"/>
    <w:rsid w:val="00B56B89"/>
    <w:rsid w:val="00B56C10"/>
    <w:rsid w:val="00B56EDE"/>
    <w:rsid w:val="00B6625F"/>
    <w:rsid w:val="00B70590"/>
    <w:rsid w:val="00B71A8F"/>
    <w:rsid w:val="00B7265B"/>
    <w:rsid w:val="00B73D0A"/>
    <w:rsid w:val="00B747CE"/>
    <w:rsid w:val="00B7694F"/>
    <w:rsid w:val="00B80706"/>
    <w:rsid w:val="00B8180A"/>
    <w:rsid w:val="00B878C1"/>
    <w:rsid w:val="00B9671F"/>
    <w:rsid w:val="00BA2B44"/>
    <w:rsid w:val="00BA665D"/>
    <w:rsid w:val="00BB01F8"/>
    <w:rsid w:val="00BC3C61"/>
    <w:rsid w:val="00BD246F"/>
    <w:rsid w:val="00BD4ED0"/>
    <w:rsid w:val="00BE2E8B"/>
    <w:rsid w:val="00BE596B"/>
    <w:rsid w:val="00BF2284"/>
    <w:rsid w:val="00BF2749"/>
    <w:rsid w:val="00C03984"/>
    <w:rsid w:val="00C05BB1"/>
    <w:rsid w:val="00C22C1F"/>
    <w:rsid w:val="00C231D9"/>
    <w:rsid w:val="00C2323E"/>
    <w:rsid w:val="00C273B6"/>
    <w:rsid w:val="00C27D53"/>
    <w:rsid w:val="00C27FEE"/>
    <w:rsid w:val="00C30E6A"/>
    <w:rsid w:val="00C31B1B"/>
    <w:rsid w:val="00C35A3C"/>
    <w:rsid w:val="00C40B29"/>
    <w:rsid w:val="00C415EF"/>
    <w:rsid w:val="00C56860"/>
    <w:rsid w:val="00C61061"/>
    <w:rsid w:val="00C623A4"/>
    <w:rsid w:val="00C6556B"/>
    <w:rsid w:val="00C66F1A"/>
    <w:rsid w:val="00C676F9"/>
    <w:rsid w:val="00C714B7"/>
    <w:rsid w:val="00C72A2E"/>
    <w:rsid w:val="00C73E48"/>
    <w:rsid w:val="00C803C7"/>
    <w:rsid w:val="00C822E8"/>
    <w:rsid w:val="00C82A76"/>
    <w:rsid w:val="00C857FC"/>
    <w:rsid w:val="00C8746A"/>
    <w:rsid w:val="00C87EFF"/>
    <w:rsid w:val="00C91C52"/>
    <w:rsid w:val="00C93229"/>
    <w:rsid w:val="00C93484"/>
    <w:rsid w:val="00C93670"/>
    <w:rsid w:val="00CA4601"/>
    <w:rsid w:val="00CA58A2"/>
    <w:rsid w:val="00CA7ECB"/>
    <w:rsid w:val="00CB1FD5"/>
    <w:rsid w:val="00CC426E"/>
    <w:rsid w:val="00CC458A"/>
    <w:rsid w:val="00CC705D"/>
    <w:rsid w:val="00CD54F4"/>
    <w:rsid w:val="00CE07E6"/>
    <w:rsid w:val="00CE4506"/>
    <w:rsid w:val="00CE69B2"/>
    <w:rsid w:val="00CF409F"/>
    <w:rsid w:val="00CF5584"/>
    <w:rsid w:val="00D0510E"/>
    <w:rsid w:val="00D05596"/>
    <w:rsid w:val="00D05782"/>
    <w:rsid w:val="00D05B38"/>
    <w:rsid w:val="00D113DC"/>
    <w:rsid w:val="00D115A2"/>
    <w:rsid w:val="00D2298A"/>
    <w:rsid w:val="00D24657"/>
    <w:rsid w:val="00D30D20"/>
    <w:rsid w:val="00D31342"/>
    <w:rsid w:val="00D31AA7"/>
    <w:rsid w:val="00D31E25"/>
    <w:rsid w:val="00D426EF"/>
    <w:rsid w:val="00D47194"/>
    <w:rsid w:val="00D50C0B"/>
    <w:rsid w:val="00D56894"/>
    <w:rsid w:val="00D63960"/>
    <w:rsid w:val="00D64154"/>
    <w:rsid w:val="00D6432A"/>
    <w:rsid w:val="00D6494E"/>
    <w:rsid w:val="00D67C05"/>
    <w:rsid w:val="00D7268A"/>
    <w:rsid w:val="00D7298E"/>
    <w:rsid w:val="00D73E2D"/>
    <w:rsid w:val="00D747E5"/>
    <w:rsid w:val="00D7729F"/>
    <w:rsid w:val="00D8529A"/>
    <w:rsid w:val="00D91969"/>
    <w:rsid w:val="00D91E7A"/>
    <w:rsid w:val="00DA0058"/>
    <w:rsid w:val="00DA0323"/>
    <w:rsid w:val="00DA03A0"/>
    <w:rsid w:val="00DA2877"/>
    <w:rsid w:val="00DA4771"/>
    <w:rsid w:val="00DA536F"/>
    <w:rsid w:val="00DA5B57"/>
    <w:rsid w:val="00DA7900"/>
    <w:rsid w:val="00DA79B8"/>
    <w:rsid w:val="00DA7F72"/>
    <w:rsid w:val="00DB0200"/>
    <w:rsid w:val="00DB1D17"/>
    <w:rsid w:val="00DB4CDB"/>
    <w:rsid w:val="00DB7ECF"/>
    <w:rsid w:val="00DC1832"/>
    <w:rsid w:val="00DC40C1"/>
    <w:rsid w:val="00DC5962"/>
    <w:rsid w:val="00DC5F3E"/>
    <w:rsid w:val="00DD2BF2"/>
    <w:rsid w:val="00DD5108"/>
    <w:rsid w:val="00DD58BB"/>
    <w:rsid w:val="00DD5982"/>
    <w:rsid w:val="00DD5F44"/>
    <w:rsid w:val="00DD6213"/>
    <w:rsid w:val="00DE10D8"/>
    <w:rsid w:val="00DE35C0"/>
    <w:rsid w:val="00DE43FE"/>
    <w:rsid w:val="00DE695A"/>
    <w:rsid w:val="00DE7730"/>
    <w:rsid w:val="00DF106D"/>
    <w:rsid w:val="00DF5056"/>
    <w:rsid w:val="00DF6430"/>
    <w:rsid w:val="00DF653D"/>
    <w:rsid w:val="00DF77F5"/>
    <w:rsid w:val="00E062BB"/>
    <w:rsid w:val="00E11236"/>
    <w:rsid w:val="00E12924"/>
    <w:rsid w:val="00E1295C"/>
    <w:rsid w:val="00E13270"/>
    <w:rsid w:val="00E16EB8"/>
    <w:rsid w:val="00E1758A"/>
    <w:rsid w:val="00E177A6"/>
    <w:rsid w:val="00E20EB4"/>
    <w:rsid w:val="00E2305B"/>
    <w:rsid w:val="00E26B70"/>
    <w:rsid w:val="00E27472"/>
    <w:rsid w:val="00E32414"/>
    <w:rsid w:val="00E367A7"/>
    <w:rsid w:val="00E402F2"/>
    <w:rsid w:val="00E4141E"/>
    <w:rsid w:val="00E417E8"/>
    <w:rsid w:val="00E434ED"/>
    <w:rsid w:val="00E454E0"/>
    <w:rsid w:val="00E45C63"/>
    <w:rsid w:val="00E52E67"/>
    <w:rsid w:val="00E52F65"/>
    <w:rsid w:val="00E53EE4"/>
    <w:rsid w:val="00E56AC8"/>
    <w:rsid w:val="00E62E05"/>
    <w:rsid w:val="00E64B10"/>
    <w:rsid w:val="00E65CA5"/>
    <w:rsid w:val="00E661CB"/>
    <w:rsid w:val="00E676F3"/>
    <w:rsid w:val="00E71973"/>
    <w:rsid w:val="00E73F94"/>
    <w:rsid w:val="00E76E5D"/>
    <w:rsid w:val="00E808BA"/>
    <w:rsid w:val="00E84228"/>
    <w:rsid w:val="00E8659B"/>
    <w:rsid w:val="00E9039F"/>
    <w:rsid w:val="00E911CF"/>
    <w:rsid w:val="00E93575"/>
    <w:rsid w:val="00E956DA"/>
    <w:rsid w:val="00E96B81"/>
    <w:rsid w:val="00EA0030"/>
    <w:rsid w:val="00EA0C34"/>
    <w:rsid w:val="00EA140B"/>
    <w:rsid w:val="00EA4440"/>
    <w:rsid w:val="00EB2E86"/>
    <w:rsid w:val="00EC02C9"/>
    <w:rsid w:val="00EC22D7"/>
    <w:rsid w:val="00EC2C95"/>
    <w:rsid w:val="00EC2D7C"/>
    <w:rsid w:val="00EC2F2A"/>
    <w:rsid w:val="00EC3CEB"/>
    <w:rsid w:val="00ED1EBE"/>
    <w:rsid w:val="00ED2DFA"/>
    <w:rsid w:val="00ED5158"/>
    <w:rsid w:val="00EE454D"/>
    <w:rsid w:val="00EF0B12"/>
    <w:rsid w:val="00EF10B1"/>
    <w:rsid w:val="00EF2639"/>
    <w:rsid w:val="00EF3D1E"/>
    <w:rsid w:val="00F02AF3"/>
    <w:rsid w:val="00F034E6"/>
    <w:rsid w:val="00F043E5"/>
    <w:rsid w:val="00F11BC4"/>
    <w:rsid w:val="00F11CFF"/>
    <w:rsid w:val="00F15E7F"/>
    <w:rsid w:val="00F16DB1"/>
    <w:rsid w:val="00F20441"/>
    <w:rsid w:val="00F21478"/>
    <w:rsid w:val="00F24A31"/>
    <w:rsid w:val="00F2513F"/>
    <w:rsid w:val="00F27325"/>
    <w:rsid w:val="00F2752B"/>
    <w:rsid w:val="00F27608"/>
    <w:rsid w:val="00F27D2A"/>
    <w:rsid w:val="00F334C3"/>
    <w:rsid w:val="00F33F11"/>
    <w:rsid w:val="00F378D6"/>
    <w:rsid w:val="00F430EE"/>
    <w:rsid w:val="00F4429B"/>
    <w:rsid w:val="00F56653"/>
    <w:rsid w:val="00F57EB3"/>
    <w:rsid w:val="00F6019B"/>
    <w:rsid w:val="00F63B2D"/>
    <w:rsid w:val="00F65119"/>
    <w:rsid w:val="00F65A53"/>
    <w:rsid w:val="00F809A4"/>
    <w:rsid w:val="00F82695"/>
    <w:rsid w:val="00F83556"/>
    <w:rsid w:val="00F8375B"/>
    <w:rsid w:val="00F85E7F"/>
    <w:rsid w:val="00F873A5"/>
    <w:rsid w:val="00F951C9"/>
    <w:rsid w:val="00FA18B6"/>
    <w:rsid w:val="00FA2F60"/>
    <w:rsid w:val="00FA368C"/>
    <w:rsid w:val="00FB0A82"/>
    <w:rsid w:val="00FB1B80"/>
    <w:rsid w:val="00FB4B7B"/>
    <w:rsid w:val="00FC0757"/>
    <w:rsid w:val="00FC5157"/>
    <w:rsid w:val="00FD3318"/>
    <w:rsid w:val="00FD3AF0"/>
    <w:rsid w:val="00FD551B"/>
    <w:rsid w:val="00FE0F6F"/>
    <w:rsid w:val="00FE1318"/>
    <w:rsid w:val="00FE150E"/>
    <w:rsid w:val="00FE2D49"/>
    <w:rsid w:val="00FE383A"/>
    <w:rsid w:val="00FE3ADF"/>
    <w:rsid w:val="00FE6DA9"/>
    <w:rsid w:val="00FF077E"/>
    <w:rsid w:val="00FF1AAF"/>
    <w:rsid w:val="00FF2FE7"/>
    <w:rsid w:val="00FF6DA3"/>
    <w:rsid w:val="00FF7728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684A"/>
  <w15:docId w15:val="{BE58D901-63E0-4E37-9EC0-ED7D86A9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B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D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4E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11CFF"/>
  </w:style>
  <w:style w:type="character" w:styleId="Refdecomentario">
    <w:name w:val="annotation reference"/>
    <w:basedOn w:val="Fuentedeprrafopredeter"/>
    <w:uiPriority w:val="99"/>
    <w:semiHidden/>
    <w:unhideWhenUsed/>
    <w:rsid w:val="00FE6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E6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E6DA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6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6D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Paliwal</dc:creator>
  <cp:keywords/>
  <dc:description/>
  <cp:lastModifiedBy>Haryono Nathaniel Sebastian</cp:lastModifiedBy>
  <cp:revision>2</cp:revision>
  <dcterms:created xsi:type="dcterms:W3CDTF">2021-08-24T02:33:00Z</dcterms:created>
  <dcterms:modified xsi:type="dcterms:W3CDTF">2021-08-24T02:33:00Z</dcterms:modified>
</cp:coreProperties>
</file>